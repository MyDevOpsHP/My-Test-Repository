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6D9" w:rsidRPr="006760BA" w:rsidRDefault="00CF06D9" w:rsidP="00CF06D9">
      <w:pPr>
        <w:spacing w:after="225" w:line="240" w:lineRule="auto"/>
        <w:textAlignment w:val="baseline"/>
        <w:outlineLvl w:val="0"/>
        <w:rPr>
          <w:rFonts w:ascii="Times New Roman" w:eastAsia="Times New Roman" w:hAnsi="Times New Roman" w:cs="Times New Roman"/>
          <w:kern w:val="36"/>
          <w:sz w:val="20"/>
          <w:szCs w:val="20"/>
        </w:rPr>
      </w:pPr>
      <w:bookmarkStart w:id="0" w:name="_GoBack"/>
      <w:bookmarkEnd w:id="0"/>
      <w:r w:rsidRPr="006760BA">
        <w:rPr>
          <w:rFonts w:ascii="Times New Roman" w:eastAsia="Times New Roman" w:hAnsi="Times New Roman" w:cs="Times New Roman"/>
          <w:kern w:val="36"/>
          <w:sz w:val="20"/>
          <w:szCs w:val="20"/>
        </w:rPr>
        <w:t xml:space="preserve">Access Control </w:t>
      </w:r>
      <w:r w:rsidR="006760BA" w:rsidRPr="006760BA">
        <w:rPr>
          <w:rFonts w:ascii="Times New Roman" w:eastAsia="Times New Roman" w:hAnsi="Times New Roman" w:cs="Times New Roman"/>
          <w:kern w:val="36"/>
          <w:sz w:val="20"/>
          <w:szCs w:val="20"/>
        </w:rPr>
        <w:t>Lists (</w:t>
      </w:r>
      <w:r w:rsidRPr="006760BA">
        <w:rPr>
          <w:rFonts w:ascii="Times New Roman" w:eastAsia="Times New Roman" w:hAnsi="Times New Roman" w:cs="Times New Roman"/>
          <w:kern w:val="36"/>
          <w:sz w:val="20"/>
          <w:szCs w:val="20"/>
        </w:rPr>
        <w:t>ACL) in Linux</w:t>
      </w:r>
    </w:p>
    <w:p w:rsidR="006760BA" w:rsidRDefault="00CF06D9" w:rsidP="00CF06D9">
      <w:pPr>
        <w:spacing w:after="0" w:line="240" w:lineRule="auto"/>
        <w:textAlignment w:val="baseline"/>
        <w:rPr>
          <w:rFonts w:ascii="Times New Roman" w:eastAsia="Times New Roman" w:hAnsi="Times New Roman" w:cs="Times New Roman"/>
          <w:b/>
          <w:bCs/>
          <w:sz w:val="20"/>
          <w:szCs w:val="20"/>
          <w:bdr w:val="none" w:sz="0" w:space="0" w:color="auto" w:frame="1"/>
        </w:rPr>
      </w:pPr>
      <w:r w:rsidRPr="006760BA">
        <w:rPr>
          <w:rFonts w:ascii="Times New Roman" w:eastAsia="Times New Roman" w:hAnsi="Times New Roman" w:cs="Times New Roman"/>
          <w:b/>
          <w:bCs/>
          <w:sz w:val="20"/>
          <w:szCs w:val="20"/>
          <w:bdr w:val="none" w:sz="0" w:space="0" w:color="auto" w:frame="1"/>
        </w:rPr>
        <w:t xml:space="preserve">What is </w:t>
      </w:r>
      <w:r w:rsidR="006760BA" w:rsidRPr="006760BA">
        <w:rPr>
          <w:rFonts w:ascii="Times New Roman" w:eastAsia="Times New Roman" w:hAnsi="Times New Roman" w:cs="Times New Roman"/>
          <w:b/>
          <w:bCs/>
          <w:sz w:val="20"/>
          <w:szCs w:val="20"/>
          <w:bdr w:val="none" w:sz="0" w:space="0" w:color="auto" w:frame="1"/>
        </w:rPr>
        <w:t>ACL?</w:t>
      </w:r>
    </w:p>
    <w:p w:rsidR="00CF06D9" w:rsidRDefault="00CF06D9" w:rsidP="00CF06D9">
      <w:pPr>
        <w:spacing w:after="0" w:line="240" w:lineRule="auto"/>
        <w:textAlignment w:val="baseline"/>
        <w:rPr>
          <w:rFonts w:ascii="Times New Roman" w:eastAsia="Times New Roman" w:hAnsi="Times New Roman" w:cs="Times New Roman"/>
          <w:sz w:val="20"/>
          <w:szCs w:val="20"/>
        </w:rPr>
      </w:pPr>
      <w:r w:rsidRPr="006760BA">
        <w:rPr>
          <w:rFonts w:ascii="Times New Roman" w:eastAsia="Times New Roman" w:hAnsi="Times New Roman" w:cs="Times New Roman"/>
          <w:sz w:val="20"/>
          <w:szCs w:val="20"/>
        </w:rPr>
        <w:br/>
        <w:t>Access control list (ACL) provides an additional, more flexible permission mechanism for file systems. It is designed to assist with UNIX file permissions. ACL allows you to give permissions for any user or group to any disc resource.</w:t>
      </w:r>
    </w:p>
    <w:p w:rsidR="006760BA" w:rsidRPr="006760BA" w:rsidRDefault="006760BA" w:rsidP="00CF06D9">
      <w:pPr>
        <w:spacing w:after="0" w:line="240" w:lineRule="auto"/>
        <w:textAlignment w:val="baseline"/>
        <w:rPr>
          <w:rFonts w:ascii="Times New Roman" w:eastAsia="Times New Roman" w:hAnsi="Times New Roman" w:cs="Times New Roman"/>
          <w:sz w:val="20"/>
          <w:szCs w:val="20"/>
        </w:rPr>
      </w:pPr>
    </w:p>
    <w:p w:rsidR="006760BA" w:rsidRDefault="00CF06D9" w:rsidP="00CF06D9">
      <w:pPr>
        <w:spacing w:after="0" w:line="240" w:lineRule="auto"/>
        <w:textAlignment w:val="baseline"/>
        <w:rPr>
          <w:rFonts w:ascii="Times New Roman" w:eastAsia="Times New Roman" w:hAnsi="Times New Roman" w:cs="Times New Roman"/>
          <w:b/>
          <w:bCs/>
          <w:sz w:val="20"/>
          <w:szCs w:val="20"/>
          <w:bdr w:val="none" w:sz="0" w:space="0" w:color="auto" w:frame="1"/>
        </w:rPr>
      </w:pPr>
      <w:r w:rsidRPr="006760BA">
        <w:rPr>
          <w:rFonts w:ascii="Times New Roman" w:eastAsia="Times New Roman" w:hAnsi="Times New Roman" w:cs="Times New Roman"/>
          <w:b/>
          <w:bCs/>
          <w:sz w:val="20"/>
          <w:szCs w:val="20"/>
          <w:bdr w:val="none" w:sz="0" w:space="0" w:color="auto" w:frame="1"/>
        </w:rPr>
        <w:t xml:space="preserve">Use of </w:t>
      </w:r>
      <w:proofErr w:type="gramStart"/>
      <w:r w:rsidRPr="006760BA">
        <w:rPr>
          <w:rFonts w:ascii="Times New Roman" w:eastAsia="Times New Roman" w:hAnsi="Times New Roman" w:cs="Times New Roman"/>
          <w:b/>
          <w:bCs/>
          <w:sz w:val="20"/>
          <w:szCs w:val="20"/>
          <w:bdr w:val="none" w:sz="0" w:space="0" w:color="auto" w:frame="1"/>
        </w:rPr>
        <w:t>ACL :</w:t>
      </w:r>
      <w:proofErr w:type="gramEnd"/>
    </w:p>
    <w:p w:rsidR="00CF06D9" w:rsidRPr="006760BA" w:rsidRDefault="00CF06D9" w:rsidP="00CF06D9">
      <w:pPr>
        <w:spacing w:after="0" w:line="240" w:lineRule="auto"/>
        <w:textAlignment w:val="baseline"/>
        <w:rPr>
          <w:rFonts w:ascii="Times New Roman" w:eastAsia="Times New Roman" w:hAnsi="Times New Roman" w:cs="Times New Roman"/>
          <w:sz w:val="20"/>
          <w:szCs w:val="20"/>
        </w:rPr>
      </w:pPr>
      <w:r w:rsidRPr="006760BA">
        <w:rPr>
          <w:rFonts w:ascii="Times New Roman" w:eastAsia="Times New Roman" w:hAnsi="Times New Roman" w:cs="Times New Roman"/>
          <w:sz w:val="20"/>
          <w:szCs w:val="20"/>
        </w:rPr>
        <w:br/>
        <w:t>Think of a scenario in which a particular user is not a member of group created by you but still you want to give some read or write access, how can you do it without making user a member of group, here comes in picture Access Control Lists, ACL helps us to do this trick.</w:t>
      </w:r>
    </w:p>
    <w:p w:rsidR="00CF06D9" w:rsidRPr="006760BA" w:rsidRDefault="00CF06D9" w:rsidP="00CF06D9">
      <w:pPr>
        <w:spacing w:after="150" w:line="240" w:lineRule="auto"/>
        <w:textAlignment w:val="baseline"/>
        <w:rPr>
          <w:rFonts w:ascii="Times New Roman" w:eastAsia="Times New Roman" w:hAnsi="Times New Roman" w:cs="Times New Roman"/>
          <w:sz w:val="20"/>
          <w:szCs w:val="20"/>
        </w:rPr>
      </w:pPr>
      <w:r w:rsidRPr="006760BA">
        <w:rPr>
          <w:rFonts w:ascii="Times New Roman" w:eastAsia="Times New Roman" w:hAnsi="Times New Roman" w:cs="Times New Roman"/>
          <w:sz w:val="20"/>
          <w:szCs w:val="20"/>
        </w:rPr>
        <w:t>Basically, ACLs are used to make a flexible permission mechanism in Linux.</w:t>
      </w:r>
    </w:p>
    <w:p w:rsidR="00CF06D9" w:rsidRPr="006760BA" w:rsidRDefault="00CF06D9" w:rsidP="00CF06D9">
      <w:pPr>
        <w:spacing w:after="150" w:line="240" w:lineRule="auto"/>
        <w:textAlignment w:val="baseline"/>
        <w:rPr>
          <w:rFonts w:ascii="Times New Roman" w:eastAsia="Times New Roman" w:hAnsi="Times New Roman" w:cs="Times New Roman"/>
          <w:sz w:val="20"/>
          <w:szCs w:val="20"/>
        </w:rPr>
      </w:pPr>
      <w:r w:rsidRPr="006760BA">
        <w:rPr>
          <w:rFonts w:ascii="Times New Roman" w:eastAsia="Times New Roman" w:hAnsi="Times New Roman" w:cs="Times New Roman"/>
          <w:sz w:val="20"/>
          <w:szCs w:val="20"/>
        </w:rPr>
        <w:t>From Linux man pages, ACLs are used to define more fine-grained discretionary access rights for files and directories.</w:t>
      </w:r>
    </w:p>
    <w:p w:rsidR="00CF06D9" w:rsidRDefault="00CF06D9" w:rsidP="00CF06D9">
      <w:pPr>
        <w:spacing w:after="0" w:line="240" w:lineRule="auto"/>
        <w:textAlignment w:val="baseline"/>
        <w:rPr>
          <w:rFonts w:ascii="Times New Roman" w:eastAsia="Times New Roman" w:hAnsi="Times New Roman" w:cs="Times New Roman"/>
          <w:sz w:val="20"/>
          <w:szCs w:val="20"/>
        </w:rPr>
      </w:pPr>
      <w:proofErr w:type="spellStart"/>
      <w:proofErr w:type="gramStart"/>
      <w:r w:rsidRPr="006760BA">
        <w:rPr>
          <w:rFonts w:ascii="Times New Roman" w:eastAsia="Times New Roman" w:hAnsi="Times New Roman" w:cs="Times New Roman"/>
          <w:b/>
          <w:bCs/>
          <w:sz w:val="20"/>
          <w:szCs w:val="20"/>
          <w:bdr w:val="none" w:sz="0" w:space="0" w:color="auto" w:frame="1"/>
        </w:rPr>
        <w:t>setfacl</w:t>
      </w:r>
      <w:proofErr w:type="spellEnd"/>
      <w:proofErr w:type="gramEnd"/>
      <w:r w:rsidRPr="006760BA">
        <w:rPr>
          <w:rFonts w:ascii="Times New Roman" w:eastAsia="Times New Roman" w:hAnsi="Times New Roman" w:cs="Times New Roman"/>
          <w:sz w:val="20"/>
          <w:szCs w:val="20"/>
        </w:rPr>
        <w:t> and </w:t>
      </w:r>
      <w:proofErr w:type="spellStart"/>
      <w:r w:rsidRPr="006760BA">
        <w:rPr>
          <w:rFonts w:ascii="Times New Roman" w:eastAsia="Times New Roman" w:hAnsi="Times New Roman" w:cs="Times New Roman"/>
          <w:b/>
          <w:bCs/>
          <w:sz w:val="20"/>
          <w:szCs w:val="20"/>
          <w:bdr w:val="none" w:sz="0" w:space="0" w:color="auto" w:frame="1"/>
        </w:rPr>
        <w:t>getfacl</w:t>
      </w:r>
      <w:proofErr w:type="spellEnd"/>
      <w:r w:rsidRPr="006760BA">
        <w:rPr>
          <w:rFonts w:ascii="Times New Roman" w:eastAsia="Times New Roman" w:hAnsi="Times New Roman" w:cs="Times New Roman"/>
          <w:sz w:val="20"/>
          <w:szCs w:val="20"/>
        </w:rPr>
        <w:t> are used for setting up ACL and showing ACL respectively.</w:t>
      </w:r>
    </w:p>
    <w:p w:rsidR="006760BA" w:rsidRPr="006760BA" w:rsidRDefault="006760BA" w:rsidP="00CF06D9">
      <w:pPr>
        <w:spacing w:after="0" w:line="240" w:lineRule="auto"/>
        <w:textAlignment w:val="baseline"/>
        <w:rPr>
          <w:rFonts w:ascii="Times New Roman" w:eastAsia="Times New Roman" w:hAnsi="Times New Roman" w:cs="Times New Roman"/>
          <w:sz w:val="20"/>
          <w:szCs w:val="20"/>
        </w:rPr>
      </w:pPr>
    </w:p>
    <w:p w:rsidR="00CF06D9" w:rsidRPr="006760BA" w:rsidRDefault="00CF06D9" w:rsidP="00CF06D9">
      <w:pPr>
        <w:spacing w:after="150" w:line="240" w:lineRule="auto"/>
        <w:textAlignment w:val="baseline"/>
        <w:rPr>
          <w:rFonts w:ascii="Times New Roman" w:eastAsia="Times New Roman" w:hAnsi="Times New Roman" w:cs="Times New Roman"/>
          <w:sz w:val="20"/>
          <w:szCs w:val="20"/>
        </w:rPr>
      </w:pPr>
      <w:r w:rsidRPr="006760BA">
        <w:rPr>
          <w:rFonts w:ascii="Times New Roman" w:eastAsia="Times New Roman" w:hAnsi="Times New Roman" w:cs="Times New Roman"/>
          <w:sz w:val="20"/>
          <w:szCs w:val="20"/>
        </w:rPr>
        <w:t xml:space="preserve">For </w:t>
      </w:r>
      <w:r w:rsidR="006760BA" w:rsidRPr="006760BA">
        <w:rPr>
          <w:rFonts w:ascii="Times New Roman" w:eastAsia="Times New Roman" w:hAnsi="Times New Roman" w:cs="Times New Roman"/>
          <w:sz w:val="20"/>
          <w:szCs w:val="20"/>
        </w:rPr>
        <w:t>example:</w:t>
      </w:r>
    </w:p>
    <w:p w:rsidR="00CF06D9" w:rsidRPr="006760BA" w:rsidRDefault="00CF06D9" w:rsidP="00CF06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0"/>
          <w:szCs w:val="20"/>
        </w:rPr>
      </w:pPr>
      <w:proofErr w:type="spellStart"/>
      <w:proofErr w:type="gramStart"/>
      <w:r w:rsidRPr="006760BA">
        <w:rPr>
          <w:rFonts w:ascii="Times New Roman" w:eastAsia="Times New Roman" w:hAnsi="Times New Roman" w:cs="Times New Roman"/>
          <w:sz w:val="20"/>
          <w:szCs w:val="20"/>
        </w:rPr>
        <w:t>getfacl</w:t>
      </w:r>
      <w:proofErr w:type="spellEnd"/>
      <w:proofErr w:type="gramEnd"/>
      <w:r w:rsidRPr="006760BA">
        <w:rPr>
          <w:rFonts w:ascii="Times New Roman" w:eastAsia="Times New Roman" w:hAnsi="Times New Roman" w:cs="Times New Roman"/>
          <w:sz w:val="20"/>
          <w:szCs w:val="20"/>
        </w:rPr>
        <w:t xml:space="preserve"> test/</w:t>
      </w:r>
      <w:proofErr w:type="spellStart"/>
      <w:r w:rsidRPr="006760BA">
        <w:rPr>
          <w:rFonts w:ascii="Times New Roman" w:eastAsia="Times New Roman" w:hAnsi="Times New Roman" w:cs="Times New Roman"/>
          <w:sz w:val="20"/>
          <w:szCs w:val="20"/>
        </w:rPr>
        <w:t>declarations.h</w:t>
      </w:r>
      <w:proofErr w:type="spellEnd"/>
    </w:p>
    <w:p w:rsidR="00CF06D9" w:rsidRPr="006760BA" w:rsidRDefault="00CF06D9" w:rsidP="00CF06D9">
      <w:pPr>
        <w:spacing w:after="150" w:line="240" w:lineRule="auto"/>
        <w:textAlignment w:val="baseline"/>
        <w:rPr>
          <w:rFonts w:ascii="Times New Roman" w:eastAsia="Times New Roman" w:hAnsi="Times New Roman" w:cs="Times New Roman"/>
          <w:sz w:val="20"/>
          <w:szCs w:val="20"/>
        </w:rPr>
      </w:pPr>
      <w:r w:rsidRPr="006760BA">
        <w:rPr>
          <w:rFonts w:ascii="Times New Roman" w:eastAsia="Times New Roman" w:hAnsi="Times New Roman" w:cs="Times New Roman"/>
          <w:sz w:val="20"/>
          <w:szCs w:val="20"/>
        </w:rPr>
        <w:t>Output:</w:t>
      </w:r>
    </w:p>
    <w:p w:rsidR="00CF06D9" w:rsidRPr="006760BA" w:rsidRDefault="00CF06D9" w:rsidP="00CF06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0"/>
          <w:szCs w:val="20"/>
        </w:rPr>
      </w:pPr>
      <w:r w:rsidRPr="006760BA">
        <w:rPr>
          <w:rFonts w:ascii="Times New Roman" w:eastAsia="Times New Roman" w:hAnsi="Times New Roman" w:cs="Times New Roman"/>
          <w:sz w:val="20"/>
          <w:szCs w:val="20"/>
        </w:rPr>
        <w:t xml:space="preserve"># </w:t>
      </w:r>
      <w:proofErr w:type="gramStart"/>
      <w:r w:rsidRPr="006760BA">
        <w:rPr>
          <w:rFonts w:ascii="Times New Roman" w:eastAsia="Times New Roman" w:hAnsi="Times New Roman" w:cs="Times New Roman"/>
          <w:sz w:val="20"/>
          <w:szCs w:val="20"/>
        </w:rPr>
        <w:t>file</w:t>
      </w:r>
      <w:proofErr w:type="gramEnd"/>
      <w:r w:rsidRPr="006760BA">
        <w:rPr>
          <w:rFonts w:ascii="Times New Roman" w:eastAsia="Times New Roman" w:hAnsi="Times New Roman" w:cs="Times New Roman"/>
          <w:sz w:val="20"/>
          <w:szCs w:val="20"/>
        </w:rPr>
        <w:t>: test/</w:t>
      </w:r>
      <w:proofErr w:type="spellStart"/>
      <w:r w:rsidRPr="006760BA">
        <w:rPr>
          <w:rFonts w:ascii="Times New Roman" w:eastAsia="Times New Roman" w:hAnsi="Times New Roman" w:cs="Times New Roman"/>
          <w:sz w:val="20"/>
          <w:szCs w:val="20"/>
        </w:rPr>
        <w:t>declarations.h</w:t>
      </w:r>
      <w:proofErr w:type="spellEnd"/>
    </w:p>
    <w:p w:rsidR="00CF06D9" w:rsidRPr="006760BA" w:rsidRDefault="00CF06D9" w:rsidP="00CF06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0"/>
          <w:szCs w:val="20"/>
        </w:rPr>
      </w:pPr>
      <w:r w:rsidRPr="006760BA">
        <w:rPr>
          <w:rFonts w:ascii="Times New Roman" w:eastAsia="Times New Roman" w:hAnsi="Times New Roman" w:cs="Times New Roman"/>
          <w:sz w:val="20"/>
          <w:szCs w:val="20"/>
        </w:rPr>
        <w:t xml:space="preserve"># </w:t>
      </w:r>
      <w:proofErr w:type="gramStart"/>
      <w:r w:rsidRPr="006760BA">
        <w:rPr>
          <w:rFonts w:ascii="Times New Roman" w:eastAsia="Times New Roman" w:hAnsi="Times New Roman" w:cs="Times New Roman"/>
          <w:sz w:val="20"/>
          <w:szCs w:val="20"/>
        </w:rPr>
        <w:t>owner</w:t>
      </w:r>
      <w:proofErr w:type="gramEnd"/>
      <w:r w:rsidRPr="006760BA">
        <w:rPr>
          <w:rFonts w:ascii="Times New Roman" w:eastAsia="Times New Roman" w:hAnsi="Times New Roman" w:cs="Times New Roman"/>
          <w:sz w:val="20"/>
          <w:szCs w:val="20"/>
        </w:rPr>
        <w:t xml:space="preserve">: </w:t>
      </w:r>
      <w:proofErr w:type="spellStart"/>
      <w:r w:rsidRPr="006760BA">
        <w:rPr>
          <w:rFonts w:ascii="Times New Roman" w:eastAsia="Times New Roman" w:hAnsi="Times New Roman" w:cs="Times New Roman"/>
          <w:sz w:val="20"/>
          <w:szCs w:val="20"/>
        </w:rPr>
        <w:t>mandeep</w:t>
      </w:r>
      <w:proofErr w:type="spellEnd"/>
    </w:p>
    <w:p w:rsidR="00CF06D9" w:rsidRPr="006760BA" w:rsidRDefault="00CF06D9" w:rsidP="00CF06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0"/>
          <w:szCs w:val="20"/>
        </w:rPr>
      </w:pPr>
      <w:r w:rsidRPr="006760BA">
        <w:rPr>
          <w:rFonts w:ascii="Times New Roman" w:eastAsia="Times New Roman" w:hAnsi="Times New Roman" w:cs="Times New Roman"/>
          <w:sz w:val="20"/>
          <w:szCs w:val="20"/>
        </w:rPr>
        <w:t xml:space="preserve"># </w:t>
      </w:r>
      <w:proofErr w:type="gramStart"/>
      <w:r w:rsidRPr="006760BA">
        <w:rPr>
          <w:rFonts w:ascii="Times New Roman" w:eastAsia="Times New Roman" w:hAnsi="Times New Roman" w:cs="Times New Roman"/>
          <w:sz w:val="20"/>
          <w:szCs w:val="20"/>
        </w:rPr>
        <w:t>group</w:t>
      </w:r>
      <w:proofErr w:type="gramEnd"/>
      <w:r w:rsidRPr="006760BA">
        <w:rPr>
          <w:rFonts w:ascii="Times New Roman" w:eastAsia="Times New Roman" w:hAnsi="Times New Roman" w:cs="Times New Roman"/>
          <w:sz w:val="20"/>
          <w:szCs w:val="20"/>
        </w:rPr>
        <w:t xml:space="preserve">: </w:t>
      </w:r>
      <w:proofErr w:type="spellStart"/>
      <w:r w:rsidRPr="006760BA">
        <w:rPr>
          <w:rFonts w:ascii="Times New Roman" w:eastAsia="Times New Roman" w:hAnsi="Times New Roman" w:cs="Times New Roman"/>
          <w:sz w:val="20"/>
          <w:szCs w:val="20"/>
        </w:rPr>
        <w:t>mandeep</w:t>
      </w:r>
      <w:proofErr w:type="spellEnd"/>
    </w:p>
    <w:p w:rsidR="00CF06D9" w:rsidRPr="006760BA" w:rsidRDefault="00CF06D9" w:rsidP="00CF06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0"/>
          <w:szCs w:val="20"/>
        </w:rPr>
      </w:pPr>
      <w:proofErr w:type="gramStart"/>
      <w:r w:rsidRPr="006760BA">
        <w:rPr>
          <w:rFonts w:ascii="Times New Roman" w:eastAsia="Times New Roman" w:hAnsi="Times New Roman" w:cs="Times New Roman"/>
          <w:sz w:val="20"/>
          <w:szCs w:val="20"/>
        </w:rPr>
        <w:t>user</w:t>
      </w:r>
      <w:proofErr w:type="gramEnd"/>
      <w:r w:rsidRPr="006760BA">
        <w:rPr>
          <w:rFonts w:ascii="Times New Roman" w:eastAsia="Times New Roman" w:hAnsi="Times New Roman" w:cs="Times New Roman"/>
          <w:sz w:val="20"/>
          <w:szCs w:val="20"/>
        </w:rPr>
        <w:t>::</w:t>
      </w:r>
      <w:proofErr w:type="spellStart"/>
      <w:r w:rsidRPr="006760BA">
        <w:rPr>
          <w:rFonts w:ascii="Times New Roman" w:eastAsia="Times New Roman" w:hAnsi="Times New Roman" w:cs="Times New Roman"/>
          <w:sz w:val="20"/>
          <w:szCs w:val="20"/>
        </w:rPr>
        <w:t>rw</w:t>
      </w:r>
      <w:proofErr w:type="spellEnd"/>
      <w:r w:rsidRPr="006760BA">
        <w:rPr>
          <w:rFonts w:ascii="Times New Roman" w:eastAsia="Times New Roman" w:hAnsi="Times New Roman" w:cs="Times New Roman"/>
          <w:sz w:val="20"/>
          <w:szCs w:val="20"/>
        </w:rPr>
        <w:t>-</w:t>
      </w:r>
    </w:p>
    <w:p w:rsidR="00CF06D9" w:rsidRPr="006760BA" w:rsidRDefault="00CF06D9" w:rsidP="00CF06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0"/>
          <w:szCs w:val="20"/>
        </w:rPr>
      </w:pPr>
      <w:proofErr w:type="gramStart"/>
      <w:r w:rsidRPr="006760BA">
        <w:rPr>
          <w:rFonts w:ascii="Times New Roman" w:eastAsia="Times New Roman" w:hAnsi="Times New Roman" w:cs="Times New Roman"/>
          <w:sz w:val="20"/>
          <w:szCs w:val="20"/>
        </w:rPr>
        <w:t>group</w:t>
      </w:r>
      <w:proofErr w:type="gramEnd"/>
      <w:r w:rsidRPr="006760BA">
        <w:rPr>
          <w:rFonts w:ascii="Times New Roman" w:eastAsia="Times New Roman" w:hAnsi="Times New Roman" w:cs="Times New Roman"/>
          <w:sz w:val="20"/>
          <w:szCs w:val="20"/>
        </w:rPr>
        <w:t>::</w:t>
      </w:r>
      <w:proofErr w:type="spellStart"/>
      <w:r w:rsidRPr="006760BA">
        <w:rPr>
          <w:rFonts w:ascii="Times New Roman" w:eastAsia="Times New Roman" w:hAnsi="Times New Roman" w:cs="Times New Roman"/>
          <w:sz w:val="20"/>
          <w:szCs w:val="20"/>
        </w:rPr>
        <w:t>rw</w:t>
      </w:r>
      <w:proofErr w:type="spellEnd"/>
      <w:r w:rsidRPr="006760BA">
        <w:rPr>
          <w:rFonts w:ascii="Times New Roman" w:eastAsia="Times New Roman" w:hAnsi="Times New Roman" w:cs="Times New Roman"/>
          <w:sz w:val="20"/>
          <w:szCs w:val="20"/>
        </w:rPr>
        <w:t>-</w:t>
      </w:r>
    </w:p>
    <w:p w:rsidR="00CF06D9" w:rsidRPr="006760BA" w:rsidRDefault="00CF06D9" w:rsidP="00CF06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0"/>
          <w:szCs w:val="20"/>
        </w:rPr>
      </w:pPr>
      <w:proofErr w:type="gramStart"/>
      <w:r w:rsidRPr="006760BA">
        <w:rPr>
          <w:rFonts w:ascii="Times New Roman" w:eastAsia="Times New Roman" w:hAnsi="Times New Roman" w:cs="Times New Roman"/>
          <w:sz w:val="20"/>
          <w:szCs w:val="20"/>
        </w:rPr>
        <w:t>other</w:t>
      </w:r>
      <w:proofErr w:type="gramEnd"/>
      <w:r w:rsidRPr="006760BA">
        <w:rPr>
          <w:rFonts w:ascii="Times New Roman" w:eastAsia="Times New Roman" w:hAnsi="Times New Roman" w:cs="Times New Roman"/>
          <w:sz w:val="20"/>
          <w:szCs w:val="20"/>
        </w:rPr>
        <w:t>::r--</w:t>
      </w:r>
    </w:p>
    <w:p w:rsidR="00CF06D9" w:rsidRPr="006760BA" w:rsidRDefault="00CF06D9" w:rsidP="00CF06D9">
      <w:pPr>
        <w:spacing w:after="0" w:line="240" w:lineRule="auto"/>
        <w:textAlignment w:val="baseline"/>
        <w:rPr>
          <w:rFonts w:ascii="Times New Roman" w:eastAsia="Times New Roman" w:hAnsi="Times New Roman" w:cs="Times New Roman"/>
          <w:sz w:val="20"/>
          <w:szCs w:val="20"/>
        </w:rPr>
      </w:pPr>
      <w:r w:rsidRPr="006760BA">
        <w:rPr>
          <w:rFonts w:ascii="Times New Roman" w:eastAsia="Times New Roman" w:hAnsi="Times New Roman" w:cs="Times New Roman"/>
          <w:b/>
          <w:bCs/>
          <w:sz w:val="20"/>
          <w:szCs w:val="20"/>
          <w:bdr w:val="none" w:sz="0" w:space="0" w:color="auto" w:frame="1"/>
        </w:rPr>
        <w:t xml:space="preserve">List of commands for setting up </w:t>
      </w:r>
      <w:proofErr w:type="gramStart"/>
      <w:r w:rsidRPr="006760BA">
        <w:rPr>
          <w:rFonts w:ascii="Times New Roman" w:eastAsia="Times New Roman" w:hAnsi="Times New Roman" w:cs="Times New Roman"/>
          <w:b/>
          <w:bCs/>
          <w:sz w:val="20"/>
          <w:szCs w:val="20"/>
          <w:bdr w:val="none" w:sz="0" w:space="0" w:color="auto" w:frame="1"/>
        </w:rPr>
        <w:t>ACL :</w:t>
      </w:r>
      <w:proofErr w:type="gramEnd"/>
    </w:p>
    <w:p w:rsidR="00CF06D9" w:rsidRPr="006760BA" w:rsidRDefault="00CF06D9" w:rsidP="00CF06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0"/>
          <w:szCs w:val="20"/>
        </w:rPr>
      </w:pPr>
      <w:r w:rsidRPr="006760BA">
        <w:rPr>
          <w:rFonts w:ascii="Times New Roman" w:eastAsia="Times New Roman" w:hAnsi="Times New Roman" w:cs="Times New Roman"/>
          <w:sz w:val="20"/>
          <w:szCs w:val="20"/>
        </w:rPr>
        <w:t>1) To add permission for user</w:t>
      </w:r>
    </w:p>
    <w:p w:rsidR="00CF06D9" w:rsidRPr="006760BA" w:rsidRDefault="00CF06D9" w:rsidP="00CF06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0"/>
          <w:szCs w:val="20"/>
        </w:rPr>
      </w:pPr>
      <w:proofErr w:type="spellStart"/>
      <w:proofErr w:type="gramStart"/>
      <w:r w:rsidRPr="006760BA">
        <w:rPr>
          <w:rFonts w:ascii="Times New Roman" w:eastAsia="Times New Roman" w:hAnsi="Times New Roman" w:cs="Times New Roman"/>
          <w:b/>
          <w:bCs/>
          <w:sz w:val="20"/>
          <w:szCs w:val="20"/>
          <w:bdr w:val="none" w:sz="0" w:space="0" w:color="auto" w:frame="1"/>
        </w:rPr>
        <w:t>setfacl</w:t>
      </w:r>
      <w:proofErr w:type="spellEnd"/>
      <w:proofErr w:type="gramEnd"/>
      <w:r w:rsidRPr="006760BA">
        <w:rPr>
          <w:rFonts w:ascii="Times New Roman" w:eastAsia="Times New Roman" w:hAnsi="Times New Roman" w:cs="Times New Roman"/>
          <w:b/>
          <w:bCs/>
          <w:sz w:val="20"/>
          <w:szCs w:val="20"/>
          <w:bdr w:val="none" w:sz="0" w:space="0" w:color="auto" w:frame="1"/>
        </w:rPr>
        <w:t xml:space="preserve"> -m "u:user:permissions" /path/</w:t>
      </w:r>
      <w:proofErr w:type="spellStart"/>
      <w:r w:rsidRPr="006760BA">
        <w:rPr>
          <w:rFonts w:ascii="Times New Roman" w:eastAsia="Times New Roman" w:hAnsi="Times New Roman" w:cs="Times New Roman"/>
          <w:b/>
          <w:bCs/>
          <w:sz w:val="20"/>
          <w:szCs w:val="20"/>
          <w:bdr w:val="none" w:sz="0" w:space="0" w:color="auto" w:frame="1"/>
        </w:rPr>
        <w:t>to</w:t>
      </w:r>
      <w:proofErr w:type="spellEnd"/>
      <w:r w:rsidRPr="006760BA">
        <w:rPr>
          <w:rFonts w:ascii="Times New Roman" w:eastAsia="Times New Roman" w:hAnsi="Times New Roman" w:cs="Times New Roman"/>
          <w:b/>
          <w:bCs/>
          <w:sz w:val="20"/>
          <w:szCs w:val="20"/>
          <w:bdr w:val="none" w:sz="0" w:space="0" w:color="auto" w:frame="1"/>
        </w:rPr>
        <w:t>/file</w:t>
      </w:r>
    </w:p>
    <w:p w:rsidR="00CF06D9" w:rsidRPr="006760BA" w:rsidRDefault="00CF06D9" w:rsidP="00CF06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0"/>
          <w:szCs w:val="20"/>
        </w:rPr>
      </w:pPr>
    </w:p>
    <w:p w:rsidR="00CF06D9" w:rsidRPr="006760BA" w:rsidRDefault="00CF06D9" w:rsidP="00CF06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0"/>
          <w:szCs w:val="20"/>
        </w:rPr>
      </w:pPr>
      <w:r w:rsidRPr="006760BA">
        <w:rPr>
          <w:rFonts w:ascii="Times New Roman" w:eastAsia="Times New Roman" w:hAnsi="Times New Roman" w:cs="Times New Roman"/>
          <w:sz w:val="20"/>
          <w:szCs w:val="20"/>
        </w:rPr>
        <w:t>2) To add permissions for a group</w:t>
      </w:r>
    </w:p>
    <w:p w:rsidR="00CF06D9" w:rsidRPr="006760BA" w:rsidRDefault="00CF06D9" w:rsidP="00CF06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0"/>
          <w:szCs w:val="20"/>
        </w:rPr>
      </w:pPr>
      <w:proofErr w:type="spellStart"/>
      <w:proofErr w:type="gramStart"/>
      <w:r w:rsidRPr="006760BA">
        <w:rPr>
          <w:rFonts w:ascii="Times New Roman" w:eastAsia="Times New Roman" w:hAnsi="Times New Roman" w:cs="Times New Roman"/>
          <w:b/>
          <w:bCs/>
          <w:sz w:val="20"/>
          <w:szCs w:val="20"/>
          <w:bdr w:val="none" w:sz="0" w:space="0" w:color="auto" w:frame="1"/>
        </w:rPr>
        <w:t>setfacl</w:t>
      </w:r>
      <w:proofErr w:type="spellEnd"/>
      <w:proofErr w:type="gramEnd"/>
      <w:r w:rsidRPr="006760BA">
        <w:rPr>
          <w:rFonts w:ascii="Times New Roman" w:eastAsia="Times New Roman" w:hAnsi="Times New Roman" w:cs="Times New Roman"/>
          <w:b/>
          <w:bCs/>
          <w:sz w:val="20"/>
          <w:szCs w:val="20"/>
          <w:bdr w:val="none" w:sz="0" w:space="0" w:color="auto" w:frame="1"/>
        </w:rPr>
        <w:t xml:space="preserve"> -m "g:group:permissions" /path/</w:t>
      </w:r>
      <w:proofErr w:type="spellStart"/>
      <w:r w:rsidRPr="006760BA">
        <w:rPr>
          <w:rFonts w:ascii="Times New Roman" w:eastAsia="Times New Roman" w:hAnsi="Times New Roman" w:cs="Times New Roman"/>
          <w:b/>
          <w:bCs/>
          <w:sz w:val="20"/>
          <w:szCs w:val="20"/>
          <w:bdr w:val="none" w:sz="0" w:space="0" w:color="auto" w:frame="1"/>
        </w:rPr>
        <w:t>to</w:t>
      </w:r>
      <w:proofErr w:type="spellEnd"/>
      <w:r w:rsidRPr="006760BA">
        <w:rPr>
          <w:rFonts w:ascii="Times New Roman" w:eastAsia="Times New Roman" w:hAnsi="Times New Roman" w:cs="Times New Roman"/>
          <w:b/>
          <w:bCs/>
          <w:sz w:val="20"/>
          <w:szCs w:val="20"/>
          <w:bdr w:val="none" w:sz="0" w:space="0" w:color="auto" w:frame="1"/>
        </w:rPr>
        <w:t xml:space="preserve">/file </w:t>
      </w:r>
    </w:p>
    <w:p w:rsidR="00CF06D9" w:rsidRPr="006760BA" w:rsidRDefault="00CF06D9" w:rsidP="00CF06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0"/>
          <w:szCs w:val="20"/>
        </w:rPr>
      </w:pPr>
    </w:p>
    <w:p w:rsidR="00CF06D9" w:rsidRPr="006760BA" w:rsidRDefault="00CF06D9" w:rsidP="00CF06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0"/>
          <w:szCs w:val="20"/>
        </w:rPr>
      </w:pPr>
      <w:r w:rsidRPr="006760BA">
        <w:rPr>
          <w:rFonts w:ascii="Times New Roman" w:eastAsia="Times New Roman" w:hAnsi="Times New Roman" w:cs="Times New Roman"/>
          <w:sz w:val="20"/>
          <w:szCs w:val="20"/>
        </w:rPr>
        <w:t>3) To allow all files or directories to inherit ACL entries from the directory it is within</w:t>
      </w:r>
    </w:p>
    <w:p w:rsidR="00CF06D9" w:rsidRPr="006760BA" w:rsidRDefault="00CF06D9" w:rsidP="00CF06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0"/>
          <w:szCs w:val="20"/>
        </w:rPr>
      </w:pPr>
      <w:proofErr w:type="spellStart"/>
      <w:proofErr w:type="gramStart"/>
      <w:r w:rsidRPr="006760BA">
        <w:rPr>
          <w:rFonts w:ascii="Times New Roman" w:eastAsia="Times New Roman" w:hAnsi="Times New Roman" w:cs="Times New Roman"/>
          <w:b/>
          <w:bCs/>
          <w:sz w:val="20"/>
          <w:szCs w:val="20"/>
          <w:bdr w:val="none" w:sz="0" w:space="0" w:color="auto" w:frame="1"/>
        </w:rPr>
        <w:t>setfacl</w:t>
      </w:r>
      <w:proofErr w:type="spellEnd"/>
      <w:proofErr w:type="gramEnd"/>
      <w:r w:rsidRPr="006760BA">
        <w:rPr>
          <w:rFonts w:ascii="Times New Roman" w:eastAsia="Times New Roman" w:hAnsi="Times New Roman" w:cs="Times New Roman"/>
          <w:b/>
          <w:bCs/>
          <w:sz w:val="20"/>
          <w:szCs w:val="20"/>
          <w:bdr w:val="none" w:sz="0" w:space="0" w:color="auto" w:frame="1"/>
        </w:rPr>
        <w:t xml:space="preserve"> -dm "entry" /path/</w:t>
      </w:r>
      <w:proofErr w:type="spellStart"/>
      <w:r w:rsidRPr="006760BA">
        <w:rPr>
          <w:rFonts w:ascii="Times New Roman" w:eastAsia="Times New Roman" w:hAnsi="Times New Roman" w:cs="Times New Roman"/>
          <w:b/>
          <w:bCs/>
          <w:sz w:val="20"/>
          <w:szCs w:val="20"/>
          <w:bdr w:val="none" w:sz="0" w:space="0" w:color="auto" w:frame="1"/>
        </w:rPr>
        <w:t>to</w:t>
      </w:r>
      <w:proofErr w:type="spellEnd"/>
      <w:r w:rsidRPr="006760BA">
        <w:rPr>
          <w:rFonts w:ascii="Times New Roman" w:eastAsia="Times New Roman" w:hAnsi="Times New Roman" w:cs="Times New Roman"/>
          <w:b/>
          <w:bCs/>
          <w:sz w:val="20"/>
          <w:szCs w:val="20"/>
          <w:bdr w:val="none" w:sz="0" w:space="0" w:color="auto" w:frame="1"/>
        </w:rPr>
        <w:t>/dir</w:t>
      </w:r>
    </w:p>
    <w:p w:rsidR="00CF06D9" w:rsidRPr="006760BA" w:rsidRDefault="00CF06D9" w:rsidP="00CF06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0"/>
          <w:szCs w:val="20"/>
        </w:rPr>
      </w:pPr>
    </w:p>
    <w:p w:rsidR="00CF06D9" w:rsidRPr="006760BA" w:rsidRDefault="00CF06D9" w:rsidP="00CF06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0"/>
          <w:szCs w:val="20"/>
        </w:rPr>
      </w:pPr>
      <w:r w:rsidRPr="006760BA">
        <w:rPr>
          <w:rFonts w:ascii="Times New Roman" w:eastAsia="Times New Roman" w:hAnsi="Times New Roman" w:cs="Times New Roman"/>
          <w:sz w:val="20"/>
          <w:szCs w:val="20"/>
        </w:rPr>
        <w:t>4) To remove a specific entry</w:t>
      </w:r>
    </w:p>
    <w:p w:rsidR="00CF06D9" w:rsidRPr="006760BA" w:rsidRDefault="00CF06D9" w:rsidP="00CF06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0"/>
          <w:szCs w:val="20"/>
        </w:rPr>
      </w:pPr>
      <w:proofErr w:type="spellStart"/>
      <w:proofErr w:type="gramStart"/>
      <w:r w:rsidRPr="006760BA">
        <w:rPr>
          <w:rFonts w:ascii="Times New Roman" w:eastAsia="Times New Roman" w:hAnsi="Times New Roman" w:cs="Times New Roman"/>
          <w:b/>
          <w:bCs/>
          <w:sz w:val="20"/>
          <w:szCs w:val="20"/>
          <w:bdr w:val="none" w:sz="0" w:space="0" w:color="auto" w:frame="1"/>
        </w:rPr>
        <w:t>setfacl</w:t>
      </w:r>
      <w:proofErr w:type="spellEnd"/>
      <w:proofErr w:type="gramEnd"/>
      <w:r w:rsidRPr="006760BA">
        <w:rPr>
          <w:rFonts w:ascii="Times New Roman" w:eastAsia="Times New Roman" w:hAnsi="Times New Roman" w:cs="Times New Roman"/>
          <w:b/>
          <w:bCs/>
          <w:sz w:val="20"/>
          <w:szCs w:val="20"/>
          <w:bdr w:val="none" w:sz="0" w:space="0" w:color="auto" w:frame="1"/>
        </w:rPr>
        <w:t xml:space="preserve"> -x "entry" /path/</w:t>
      </w:r>
      <w:proofErr w:type="spellStart"/>
      <w:r w:rsidRPr="006760BA">
        <w:rPr>
          <w:rFonts w:ascii="Times New Roman" w:eastAsia="Times New Roman" w:hAnsi="Times New Roman" w:cs="Times New Roman"/>
          <w:b/>
          <w:bCs/>
          <w:sz w:val="20"/>
          <w:szCs w:val="20"/>
          <w:bdr w:val="none" w:sz="0" w:space="0" w:color="auto" w:frame="1"/>
        </w:rPr>
        <w:t>to</w:t>
      </w:r>
      <w:proofErr w:type="spellEnd"/>
      <w:r w:rsidRPr="006760BA">
        <w:rPr>
          <w:rFonts w:ascii="Times New Roman" w:eastAsia="Times New Roman" w:hAnsi="Times New Roman" w:cs="Times New Roman"/>
          <w:b/>
          <w:bCs/>
          <w:sz w:val="20"/>
          <w:szCs w:val="20"/>
          <w:bdr w:val="none" w:sz="0" w:space="0" w:color="auto" w:frame="1"/>
        </w:rPr>
        <w:t>/file</w:t>
      </w:r>
    </w:p>
    <w:p w:rsidR="00CF06D9" w:rsidRPr="006760BA" w:rsidRDefault="00CF06D9" w:rsidP="00CF06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0"/>
          <w:szCs w:val="20"/>
        </w:rPr>
      </w:pPr>
    </w:p>
    <w:p w:rsidR="00CF06D9" w:rsidRPr="006760BA" w:rsidRDefault="00CF06D9" w:rsidP="00CF06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0"/>
          <w:szCs w:val="20"/>
        </w:rPr>
      </w:pPr>
      <w:r w:rsidRPr="006760BA">
        <w:rPr>
          <w:rFonts w:ascii="Times New Roman" w:eastAsia="Times New Roman" w:hAnsi="Times New Roman" w:cs="Times New Roman"/>
          <w:sz w:val="20"/>
          <w:szCs w:val="20"/>
        </w:rPr>
        <w:t>5) To remove all entries</w:t>
      </w:r>
    </w:p>
    <w:p w:rsidR="00CF06D9" w:rsidRPr="006760BA" w:rsidRDefault="00CF06D9" w:rsidP="00CF06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0"/>
          <w:szCs w:val="20"/>
        </w:rPr>
      </w:pPr>
      <w:proofErr w:type="spellStart"/>
      <w:proofErr w:type="gramStart"/>
      <w:r w:rsidRPr="006760BA">
        <w:rPr>
          <w:rFonts w:ascii="Times New Roman" w:eastAsia="Times New Roman" w:hAnsi="Times New Roman" w:cs="Times New Roman"/>
          <w:b/>
          <w:bCs/>
          <w:sz w:val="20"/>
          <w:szCs w:val="20"/>
          <w:bdr w:val="none" w:sz="0" w:space="0" w:color="auto" w:frame="1"/>
        </w:rPr>
        <w:t>setfacl</w:t>
      </w:r>
      <w:proofErr w:type="spellEnd"/>
      <w:proofErr w:type="gramEnd"/>
      <w:r w:rsidRPr="006760BA">
        <w:rPr>
          <w:rFonts w:ascii="Times New Roman" w:eastAsia="Times New Roman" w:hAnsi="Times New Roman" w:cs="Times New Roman"/>
          <w:b/>
          <w:bCs/>
          <w:sz w:val="20"/>
          <w:szCs w:val="20"/>
          <w:bdr w:val="none" w:sz="0" w:space="0" w:color="auto" w:frame="1"/>
        </w:rPr>
        <w:t xml:space="preserve"> -b path/</w:t>
      </w:r>
      <w:proofErr w:type="spellStart"/>
      <w:r w:rsidRPr="006760BA">
        <w:rPr>
          <w:rFonts w:ascii="Times New Roman" w:eastAsia="Times New Roman" w:hAnsi="Times New Roman" w:cs="Times New Roman"/>
          <w:b/>
          <w:bCs/>
          <w:sz w:val="20"/>
          <w:szCs w:val="20"/>
          <w:bdr w:val="none" w:sz="0" w:space="0" w:color="auto" w:frame="1"/>
        </w:rPr>
        <w:t>to</w:t>
      </w:r>
      <w:proofErr w:type="spellEnd"/>
      <w:r w:rsidRPr="006760BA">
        <w:rPr>
          <w:rFonts w:ascii="Times New Roman" w:eastAsia="Times New Roman" w:hAnsi="Times New Roman" w:cs="Times New Roman"/>
          <w:b/>
          <w:bCs/>
          <w:sz w:val="20"/>
          <w:szCs w:val="20"/>
          <w:bdr w:val="none" w:sz="0" w:space="0" w:color="auto" w:frame="1"/>
        </w:rPr>
        <w:t>/file</w:t>
      </w:r>
    </w:p>
    <w:p w:rsidR="00F61D27" w:rsidRDefault="00F61D27" w:rsidP="00CF06D9">
      <w:pPr>
        <w:spacing w:after="150" w:line="240" w:lineRule="auto"/>
        <w:textAlignment w:val="baseline"/>
        <w:rPr>
          <w:rFonts w:ascii="Times New Roman" w:eastAsia="Times New Roman" w:hAnsi="Times New Roman" w:cs="Times New Roman"/>
          <w:sz w:val="20"/>
          <w:szCs w:val="20"/>
        </w:rPr>
      </w:pPr>
    </w:p>
    <w:p w:rsidR="00F61D27" w:rsidRDefault="00F61D27" w:rsidP="00CF06D9">
      <w:pPr>
        <w:spacing w:after="150" w:line="240" w:lineRule="auto"/>
        <w:textAlignment w:val="baseline"/>
        <w:rPr>
          <w:rFonts w:ascii="Times New Roman" w:eastAsia="Times New Roman" w:hAnsi="Times New Roman" w:cs="Times New Roman"/>
          <w:sz w:val="20"/>
          <w:szCs w:val="20"/>
        </w:rPr>
      </w:pPr>
    </w:p>
    <w:p w:rsidR="00F61D27" w:rsidRDefault="00F61D27" w:rsidP="00CF06D9">
      <w:pPr>
        <w:spacing w:after="150" w:line="240" w:lineRule="auto"/>
        <w:textAlignment w:val="baseline"/>
        <w:rPr>
          <w:rFonts w:ascii="Times New Roman" w:eastAsia="Times New Roman" w:hAnsi="Times New Roman" w:cs="Times New Roman"/>
          <w:sz w:val="20"/>
          <w:szCs w:val="20"/>
        </w:rPr>
      </w:pPr>
    </w:p>
    <w:p w:rsidR="00F61D27" w:rsidRDefault="00F61D27" w:rsidP="00CF06D9">
      <w:pPr>
        <w:spacing w:after="150" w:line="240" w:lineRule="auto"/>
        <w:textAlignment w:val="baseline"/>
        <w:rPr>
          <w:rFonts w:ascii="Times New Roman" w:eastAsia="Times New Roman" w:hAnsi="Times New Roman" w:cs="Times New Roman"/>
          <w:sz w:val="20"/>
          <w:szCs w:val="20"/>
        </w:rPr>
      </w:pPr>
    </w:p>
    <w:p w:rsidR="00CF06D9" w:rsidRPr="006760BA" w:rsidRDefault="00CF06D9" w:rsidP="00CF06D9">
      <w:pPr>
        <w:spacing w:after="150" w:line="240" w:lineRule="auto"/>
        <w:textAlignment w:val="baseline"/>
        <w:rPr>
          <w:rFonts w:ascii="Times New Roman" w:eastAsia="Times New Roman" w:hAnsi="Times New Roman" w:cs="Times New Roman"/>
          <w:sz w:val="20"/>
          <w:szCs w:val="20"/>
        </w:rPr>
      </w:pPr>
      <w:r w:rsidRPr="006760BA">
        <w:rPr>
          <w:rFonts w:ascii="Times New Roman" w:eastAsia="Times New Roman" w:hAnsi="Times New Roman" w:cs="Times New Roman"/>
          <w:sz w:val="20"/>
          <w:szCs w:val="20"/>
        </w:rPr>
        <w:lastRenderedPageBreak/>
        <w:t xml:space="preserve">For </w:t>
      </w:r>
      <w:proofErr w:type="gramStart"/>
      <w:r w:rsidRPr="006760BA">
        <w:rPr>
          <w:rFonts w:ascii="Times New Roman" w:eastAsia="Times New Roman" w:hAnsi="Times New Roman" w:cs="Times New Roman"/>
          <w:sz w:val="20"/>
          <w:szCs w:val="20"/>
        </w:rPr>
        <w:t>example :</w:t>
      </w:r>
      <w:proofErr w:type="gramEnd"/>
    </w:p>
    <w:p w:rsidR="00CF06D9" w:rsidRPr="006760BA" w:rsidRDefault="00CF06D9" w:rsidP="00CF06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0"/>
          <w:szCs w:val="20"/>
        </w:rPr>
      </w:pPr>
      <w:proofErr w:type="spellStart"/>
      <w:proofErr w:type="gramStart"/>
      <w:r w:rsidRPr="006760BA">
        <w:rPr>
          <w:rFonts w:ascii="Times New Roman" w:eastAsia="Times New Roman" w:hAnsi="Times New Roman" w:cs="Times New Roman"/>
          <w:sz w:val="20"/>
          <w:szCs w:val="20"/>
        </w:rPr>
        <w:t>setfacl</w:t>
      </w:r>
      <w:proofErr w:type="spellEnd"/>
      <w:proofErr w:type="gramEnd"/>
      <w:r w:rsidRPr="006760BA">
        <w:rPr>
          <w:rFonts w:ascii="Times New Roman" w:eastAsia="Times New Roman" w:hAnsi="Times New Roman" w:cs="Times New Roman"/>
          <w:sz w:val="20"/>
          <w:szCs w:val="20"/>
        </w:rPr>
        <w:t xml:space="preserve"> -m u:mandeep:rwx test/</w:t>
      </w:r>
      <w:proofErr w:type="spellStart"/>
      <w:r w:rsidRPr="006760BA">
        <w:rPr>
          <w:rFonts w:ascii="Times New Roman" w:eastAsia="Times New Roman" w:hAnsi="Times New Roman" w:cs="Times New Roman"/>
          <w:sz w:val="20"/>
          <w:szCs w:val="20"/>
        </w:rPr>
        <w:t>declarations.h</w:t>
      </w:r>
      <w:proofErr w:type="spellEnd"/>
    </w:p>
    <w:p w:rsidR="00CF06D9" w:rsidRPr="006760BA" w:rsidRDefault="00CF06D9" w:rsidP="00CF06D9">
      <w:pPr>
        <w:spacing w:after="0" w:line="240" w:lineRule="auto"/>
        <w:textAlignment w:val="baseline"/>
        <w:rPr>
          <w:rFonts w:ascii="Times New Roman" w:eastAsia="Times New Roman" w:hAnsi="Times New Roman" w:cs="Times New Roman"/>
          <w:sz w:val="20"/>
          <w:szCs w:val="20"/>
        </w:rPr>
      </w:pPr>
      <w:r w:rsidRPr="006760BA">
        <w:rPr>
          <w:rFonts w:ascii="Times New Roman" w:eastAsia="Times New Roman" w:hAnsi="Times New Roman" w:cs="Times New Roman"/>
          <w:b/>
          <w:bCs/>
          <w:sz w:val="20"/>
          <w:szCs w:val="20"/>
          <w:bdr w:val="none" w:sz="0" w:space="0" w:color="auto" w:frame="1"/>
        </w:rPr>
        <w:t xml:space="preserve">Modifying ACL </w:t>
      </w:r>
      <w:proofErr w:type="gramStart"/>
      <w:r w:rsidRPr="006760BA">
        <w:rPr>
          <w:rFonts w:ascii="Times New Roman" w:eastAsia="Times New Roman" w:hAnsi="Times New Roman" w:cs="Times New Roman"/>
          <w:b/>
          <w:bCs/>
          <w:sz w:val="20"/>
          <w:szCs w:val="20"/>
          <w:bdr w:val="none" w:sz="0" w:space="0" w:color="auto" w:frame="1"/>
        </w:rPr>
        <w:t xml:space="preserve">using </w:t>
      </w:r>
      <w:proofErr w:type="spellStart"/>
      <w:r w:rsidRPr="006760BA">
        <w:rPr>
          <w:rFonts w:ascii="Times New Roman" w:eastAsia="Times New Roman" w:hAnsi="Times New Roman" w:cs="Times New Roman"/>
          <w:b/>
          <w:bCs/>
          <w:sz w:val="20"/>
          <w:szCs w:val="20"/>
          <w:bdr w:val="none" w:sz="0" w:space="0" w:color="auto" w:frame="1"/>
        </w:rPr>
        <w:t>setfacl</w:t>
      </w:r>
      <w:proofErr w:type="spellEnd"/>
      <w:r w:rsidRPr="006760BA">
        <w:rPr>
          <w:rFonts w:ascii="Times New Roman" w:eastAsia="Times New Roman" w:hAnsi="Times New Roman" w:cs="Times New Roman"/>
          <w:b/>
          <w:bCs/>
          <w:sz w:val="20"/>
          <w:szCs w:val="20"/>
          <w:bdr w:val="none" w:sz="0" w:space="0" w:color="auto" w:frame="1"/>
        </w:rPr>
        <w:t xml:space="preserve"> :</w:t>
      </w:r>
      <w:proofErr w:type="gramEnd"/>
      <w:r w:rsidRPr="006760BA">
        <w:rPr>
          <w:rFonts w:ascii="Times New Roman" w:eastAsia="Times New Roman" w:hAnsi="Times New Roman" w:cs="Times New Roman"/>
          <w:sz w:val="20"/>
          <w:szCs w:val="20"/>
        </w:rPr>
        <w:br/>
        <w:t>To add permissions for a user (user is either the user name or ID):</w:t>
      </w:r>
    </w:p>
    <w:p w:rsidR="00CF06D9" w:rsidRPr="006760BA" w:rsidRDefault="00CF06D9" w:rsidP="00CF06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0"/>
          <w:szCs w:val="20"/>
        </w:rPr>
      </w:pPr>
      <w:r w:rsidRPr="006760BA">
        <w:rPr>
          <w:rFonts w:ascii="Times New Roman" w:eastAsia="Times New Roman" w:hAnsi="Times New Roman" w:cs="Times New Roman"/>
          <w:sz w:val="20"/>
          <w:szCs w:val="20"/>
        </w:rPr>
        <w:t xml:space="preserve"># </w:t>
      </w:r>
      <w:proofErr w:type="spellStart"/>
      <w:proofErr w:type="gramStart"/>
      <w:r w:rsidRPr="006760BA">
        <w:rPr>
          <w:rFonts w:ascii="Times New Roman" w:eastAsia="Times New Roman" w:hAnsi="Times New Roman" w:cs="Times New Roman"/>
          <w:sz w:val="20"/>
          <w:szCs w:val="20"/>
        </w:rPr>
        <w:t>setfacl</w:t>
      </w:r>
      <w:proofErr w:type="spellEnd"/>
      <w:proofErr w:type="gramEnd"/>
      <w:r w:rsidRPr="006760BA">
        <w:rPr>
          <w:rFonts w:ascii="Times New Roman" w:eastAsia="Times New Roman" w:hAnsi="Times New Roman" w:cs="Times New Roman"/>
          <w:sz w:val="20"/>
          <w:szCs w:val="20"/>
        </w:rPr>
        <w:t xml:space="preserve"> -m "u:user:permissions" </w:t>
      </w:r>
    </w:p>
    <w:p w:rsidR="00CF06D9" w:rsidRPr="006760BA" w:rsidRDefault="00CF06D9" w:rsidP="00CF06D9">
      <w:pPr>
        <w:spacing w:after="150" w:line="240" w:lineRule="auto"/>
        <w:textAlignment w:val="baseline"/>
        <w:rPr>
          <w:rFonts w:ascii="Times New Roman" w:eastAsia="Times New Roman" w:hAnsi="Times New Roman" w:cs="Times New Roman"/>
          <w:sz w:val="20"/>
          <w:szCs w:val="20"/>
        </w:rPr>
      </w:pPr>
      <w:r w:rsidRPr="006760BA">
        <w:rPr>
          <w:rFonts w:ascii="Times New Roman" w:eastAsia="Times New Roman" w:hAnsi="Times New Roman" w:cs="Times New Roman"/>
          <w:sz w:val="20"/>
          <w:szCs w:val="20"/>
        </w:rPr>
        <w:t>To add permissions for a group (group is either the group name or ID):</w:t>
      </w:r>
    </w:p>
    <w:p w:rsidR="00CF06D9" w:rsidRPr="006760BA" w:rsidRDefault="00CF06D9" w:rsidP="00CF06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0"/>
          <w:szCs w:val="20"/>
        </w:rPr>
      </w:pPr>
      <w:r w:rsidRPr="006760BA">
        <w:rPr>
          <w:rFonts w:ascii="Times New Roman" w:eastAsia="Times New Roman" w:hAnsi="Times New Roman" w:cs="Times New Roman"/>
          <w:sz w:val="20"/>
          <w:szCs w:val="20"/>
        </w:rPr>
        <w:t xml:space="preserve"># </w:t>
      </w:r>
      <w:proofErr w:type="spellStart"/>
      <w:proofErr w:type="gramStart"/>
      <w:r w:rsidRPr="006760BA">
        <w:rPr>
          <w:rFonts w:ascii="Times New Roman" w:eastAsia="Times New Roman" w:hAnsi="Times New Roman" w:cs="Times New Roman"/>
          <w:sz w:val="20"/>
          <w:szCs w:val="20"/>
        </w:rPr>
        <w:t>setfacl</w:t>
      </w:r>
      <w:proofErr w:type="spellEnd"/>
      <w:proofErr w:type="gramEnd"/>
      <w:r w:rsidRPr="006760BA">
        <w:rPr>
          <w:rFonts w:ascii="Times New Roman" w:eastAsia="Times New Roman" w:hAnsi="Times New Roman" w:cs="Times New Roman"/>
          <w:sz w:val="20"/>
          <w:szCs w:val="20"/>
        </w:rPr>
        <w:t xml:space="preserve"> -m "g:group:permissions" </w:t>
      </w:r>
    </w:p>
    <w:p w:rsidR="00CF06D9" w:rsidRPr="006760BA" w:rsidRDefault="00CF06D9" w:rsidP="00CF06D9">
      <w:pPr>
        <w:spacing w:after="150" w:line="240" w:lineRule="auto"/>
        <w:textAlignment w:val="baseline"/>
        <w:rPr>
          <w:rFonts w:ascii="Times New Roman" w:eastAsia="Times New Roman" w:hAnsi="Times New Roman" w:cs="Times New Roman"/>
          <w:sz w:val="20"/>
          <w:szCs w:val="20"/>
        </w:rPr>
      </w:pPr>
      <w:r w:rsidRPr="006760BA">
        <w:rPr>
          <w:rFonts w:ascii="Times New Roman" w:eastAsia="Times New Roman" w:hAnsi="Times New Roman" w:cs="Times New Roman"/>
          <w:sz w:val="20"/>
          <w:szCs w:val="20"/>
        </w:rPr>
        <w:t>To allow all files or directories to inherit ACL entries from the directory it is within:</w:t>
      </w:r>
    </w:p>
    <w:p w:rsidR="00CF06D9" w:rsidRPr="006760BA" w:rsidRDefault="00CF06D9" w:rsidP="00CF06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0"/>
          <w:szCs w:val="20"/>
        </w:rPr>
      </w:pPr>
      <w:r w:rsidRPr="006760BA">
        <w:rPr>
          <w:rFonts w:ascii="Times New Roman" w:eastAsia="Times New Roman" w:hAnsi="Times New Roman" w:cs="Times New Roman"/>
          <w:sz w:val="20"/>
          <w:szCs w:val="20"/>
        </w:rPr>
        <w:t xml:space="preserve"># </w:t>
      </w:r>
      <w:proofErr w:type="spellStart"/>
      <w:proofErr w:type="gramStart"/>
      <w:r w:rsidRPr="006760BA">
        <w:rPr>
          <w:rFonts w:ascii="Times New Roman" w:eastAsia="Times New Roman" w:hAnsi="Times New Roman" w:cs="Times New Roman"/>
          <w:sz w:val="20"/>
          <w:szCs w:val="20"/>
        </w:rPr>
        <w:t>setfacl</w:t>
      </w:r>
      <w:proofErr w:type="spellEnd"/>
      <w:proofErr w:type="gramEnd"/>
      <w:r w:rsidRPr="006760BA">
        <w:rPr>
          <w:rFonts w:ascii="Times New Roman" w:eastAsia="Times New Roman" w:hAnsi="Times New Roman" w:cs="Times New Roman"/>
          <w:sz w:val="20"/>
          <w:szCs w:val="20"/>
        </w:rPr>
        <w:t xml:space="preserve"> -dm "entry" </w:t>
      </w:r>
    </w:p>
    <w:p w:rsidR="00CF06D9" w:rsidRPr="006760BA" w:rsidRDefault="00CF06D9" w:rsidP="00CF06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Times New Roman" w:eastAsia="Times New Roman" w:hAnsi="Times New Roman" w:cs="Times New Roman"/>
          <w:sz w:val="20"/>
          <w:szCs w:val="20"/>
        </w:rPr>
      </w:pPr>
    </w:p>
    <w:p w:rsidR="00CF06D9" w:rsidRPr="006760BA" w:rsidRDefault="00CF06D9" w:rsidP="00CF06D9">
      <w:pPr>
        <w:spacing w:after="150" w:line="240" w:lineRule="auto"/>
        <w:textAlignment w:val="baseline"/>
        <w:rPr>
          <w:rFonts w:ascii="Times New Roman" w:eastAsia="Times New Roman" w:hAnsi="Times New Roman" w:cs="Times New Roman"/>
          <w:sz w:val="20"/>
          <w:szCs w:val="20"/>
        </w:rPr>
      </w:pPr>
      <w:proofErr w:type="gramStart"/>
      <w:r w:rsidRPr="006760BA">
        <w:rPr>
          <w:rFonts w:ascii="Times New Roman" w:eastAsia="Times New Roman" w:hAnsi="Times New Roman" w:cs="Times New Roman"/>
          <w:sz w:val="20"/>
          <w:szCs w:val="20"/>
        </w:rPr>
        <w:t>Example :</w:t>
      </w:r>
      <w:proofErr w:type="gramEnd"/>
    </w:p>
    <w:p w:rsidR="00CF06D9" w:rsidRPr="006760BA" w:rsidRDefault="00CF06D9" w:rsidP="00CF06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0"/>
          <w:szCs w:val="20"/>
        </w:rPr>
      </w:pPr>
      <w:proofErr w:type="spellStart"/>
      <w:proofErr w:type="gramStart"/>
      <w:r w:rsidRPr="006760BA">
        <w:rPr>
          <w:rFonts w:ascii="Times New Roman" w:eastAsia="Times New Roman" w:hAnsi="Times New Roman" w:cs="Times New Roman"/>
          <w:sz w:val="20"/>
          <w:szCs w:val="20"/>
        </w:rPr>
        <w:t>setfacl</w:t>
      </w:r>
      <w:proofErr w:type="spellEnd"/>
      <w:proofErr w:type="gramEnd"/>
      <w:r w:rsidRPr="006760BA">
        <w:rPr>
          <w:rFonts w:ascii="Times New Roman" w:eastAsia="Times New Roman" w:hAnsi="Times New Roman" w:cs="Times New Roman"/>
          <w:sz w:val="20"/>
          <w:szCs w:val="20"/>
        </w:rPr>
        <w:t xml:space="preserve"> -m u:mandeep:r-x test/</w:t>
      </w:r>
      <w:proofErr w:type="spellStart"/>
      <w:r w:rsidRPr="006760BA">
        <w:rPr>
          <w:rFonts w:ascii="Times New Roman" w:eastAsia="Times New Roman" w:hAnsi="Times New Roman" w:cs="Times New Roman"/>
          <w:sz w:val="20"/>
          <w:szCs w:val="20"/>
        </w:rPr>
        <w:t>declarations.h</w:t>
      </w:r>
      <w:proofErr w:type="spellEnd"/>
    </w:p>
    <w:p w:rsidR="00CF06D9" w:rsidRPr="006760BA" w:rsidRDefault="00CF06D9" w:rsidP="00CF06D9">
      <w:pPr>
        <w:spacing w:after="150" w:line="240" w:lineRule="auto"/>
        <w:textAlignment w:val="baseline"/>
        <w:rPr>
          <w:rFonts w:ascii="Times New Roman" w:eastAsia="Times New Roman" w:hAnsi="Times New Roman" w:cs="Times New Roman"/>
          <w:sz w:val="20"/>
          <w:szCs w:val="20"/>
        </w:rPr>
      </w:pPr>
      <w:r w:rsidRPr="006760BA">
        <w:rPr>
          <w:rFonts w:ascii="Times New Roman" w:eastAsia="Times New Roman" w:hAnsi="Times New Roman" w:cs="Times New Roman"/>
          <w:sz w:val="20"/>
          <w:szCs w:val="20"/>
        </w:rPr>
        <w:t xml:space="preserve">See below image for </w:t>
      </w:r>
      <w:proofErr w:type="gramStart"/>
      <w:r w:rsidRPr="006760BA">
        <w:rPr>
          <w:rFonts w:ascii="Times New Roman" w:eastAsia="Times New Roman" w:hAnsi="Times New Roman" w:cs="Times New Roman"/>
          <w:sz w:val="20"/>
          <w:szCs w:val="20"/>
        </w:rPr>
        <w:t>output :</w:t>
      </w:r>
      <w:proofErr w:type="gramEnd"/>
    </w:p>
    <w:p w:rsidR="00CF06D9" w:rsidRPr="006760BA" w:rsidRDefault="00CF06D9" w:rsidP="00CF06D9">
      <w:pPr>
        <w:spacing w:after="0" w:line="285" w:lineRule="atLeast"/>
        <w:jc w:val="both"/>
        <w:textAlignment w:val="baseline"/>
        <w:rPr>
          <w:rFonts w:ascii="Times New Roman" w:eastAsia="Times New Roman" w:hAnsi="Times New Roman" w:cs="Times New Roman"/>
          <w:sz w:val="20"/>
          <w:szCs w:val="20"/>
        </w:rPr>
      </w:pPr>
      <w:r w:rsidRPr="006760BA">
        <w:rPr>
          <w:rFonts w:ascii="Times New Roman" w:eastAsia="Times New Roman" w:hAnsi="Times New Roman" w:cs="Times New Roman"/>
          <w:noProof/>
          <w:color w:val="EC4E20"/>
          <w:sz w:val="20"/>
          <w:szCs w:val="20"/>
          <w:bdr w:val="none" w:sz="0" w:space="0" w:color="auto" w:frame="1"/>
        </w:rPr>
        <w:lastRenderedPageBreak/>
        <w:drawing>
          <wp:inline distT="0" distB="0" distL="0" distR="0">
            <wp:extent cx="13011150" cy="7315200"/>
            <wp:effectExtent l="0" t="0" r="0" b="0"/>
            <wp:docPr id="5" name="Picture 5" descr="https://cdncontribute.geeksforgeeks.org/wp-content/uploads/acl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acl1.png">
                      <a:hlinkClick r:id="rId5"/>
                    </pic:cNvPr>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011150" cy="7315200"/>
                    </a:xfrm>
                    <a:prstGeom prst="rect">
                      <a:avLst/>
                    </a:prstGeom>
                    <a:noFill/>
                    <a:ln>
                      <a:noFill/>
                    </a:ln>
                  </pic:spPr>
                </pic:pic>
              </a:graphicData>
            </a:graphic>
          </wp:inline>
        </w:drawing>
      </w:r>
    </w:p>
    <w:p w:rsidR="00CF06D9" w:rsidRPr="006760BA" w:rsidRDefault="00CF06D9" w:rsidP="00CF06D9">
      <w:pPr>
        <w:spacing w:after="150" w:line="480" w:lineRule="auto"/>
        <w:textAlignment w:val="baseline"/>
        <w:rPr>
          <w:rFonts w:ascii="Times New Roman" w:eastAsia="Times New Roman" w:hAnsi="Times New Roman" w:cs="Times New Roman"/>
          <w:i/>
          <w:iCs/>
          <w:color w:val="666666"/>
          <w:sz w:val="20"/>
          <w:szCs w:val="20"/>
        </w:rPr>
      </w:pPr>
      <w:proofErr w:type="spellStart"/>
      <w:proofErr w:type="gramStart"/>
      <w:r w:rsidRPr="006760BA">
        <w:rPr>
          <w:rFonts w:ascii="Times New Roman" w:eastAsia="Times New Roman" w:hAnsi="Times New Roman" w:cs="Times New Roman"/>
          <w:i/>
          <w:iCs/>
          <w:color w:val="666666"/>
          <w:sz w:val="20"/>
          <w:szCs w:val="20"/>
        </w:rPr>
        <w:t>setfacl</w:t>
      </w:r>
      <w:proofErr w:type="spellEnd"/>
      <w:proofErr w:type="gramEnd"/>
      <w:r w:rsidRPr="006760BA">
        <w:rPr>
          <w:rFonts w:ascii="Times New Roman" w:eastAsia="Times New Roman" w:hAnsi="Times New Roman" w:cs="Times New Roman"/>
          <w:i/>
          <w:iCs/>
          <w:color w:val="666666"/>
          <w:sz w:val="20"/>
          <w:szCs w:val="20"/>
        </w:rPr>
        <w:t xml:space="preserve"> and </w:t>
      </w:r>
      <w:proofErr w:type="spellStart"/>
      <w:r w:rsidRPr="006760BA">
        <w:rPr>
          <w:rFonts w:ascii="Times New Roman" w:eastAsia="Times New Roman" w:hAnsi="Times New Roman" w:cs="Times New Roman"/>
          <w:i/>
          <w:iCs/>
          <w:color w:val="666666"/>
          <w:sz w:val="20"/>
          <w:szCs w:val="20"/>
        </w:rPr>
        <w:t>getfacl</w:t>
      </w:r>
      <w:proofErr w:type="spellEnd"/>
    </w:p>
    <w:p w:rsidR="00CF06D9" w:rsidRPr="006760BA" w:rsidRDefault="00CF06D9" w:rsidP="00CF06D9">
      <w:pPr>
        <w:spacing w:after="0" w:line="240" w:lineRule="auto"/>
        <w:textAlignment w:val="baseline"/>
        <w:rPr>
          <w:rFonts w:ascii="Times New Roman" w:eastAsia="Times New Roman" w:hAnsi="Times New Roman" w:cs="Times New Roman"/>
          <w:sz w:val="20"/>
          <w:szCs w:val="20"/>
        </w:rPr>
      </w:pPr>
      <w:proofErr w:type="gramStart"/>
      <w:r w:rsidRPr="006760BA">
        <w:rPr>
          <w:rFonts w:ascii="Times New Roman" w:eastAsia="Times New Roman" w:hAnsi="Times New Roman" w:cs="Times New Roman"/>
          <w:b/>
          <w:bCs/>
          <w:sz w:val="20"/>
          <w:szCs w:val="20"/>
          <w:bdr w:val="none" w:sz="0" w:space="0" w:color="auto" w:frame="1"/>
        </w:rPr>
        <w:t>View ACL :</w:t>
      </w:r>
      <w:proofErr w:type="gramEnd"/>
      <w:r w:rsidRPr="006760BA">
        <w:rPr>
          <w:rFonts w:ascii="Times New Roman" w:eastAsia="Times New Roman" w:hAnsi="Times New Roman" w:cs="Times New Roman"/>
          <w:sz w:val="20"/>
          <w:szCs w:val="20"/>
        </w:rPr>
        <w:br/>
        <w:t>To show permissions :</w:t>
      </w:r>
    </w:p>
    <w:p w:rsidR="00CF06D9" w:rsidRPr="006760BA" w:rsidRDefault="00CF06D9" w:rsidP="00CF06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0"/>
          <w:szCs w:val="20"/>
        </w:rPr>
      </w:pPr>
      <w:r w:rsidRPr="006760BA">
        <w:rPr>
          <w:rFonts w:ascii="Times New Roman" w:eastAsia="Times New Roman" w:hAnsi="Times New Roman" w:cs="Times New Roman"/>
          <w:sz w:val="20"/>
          <w:szCs w:val="20"/>
        </w:rPr>
        <w:t xml:space="preserve"># </w:t>
      </w:r>
      <w:proofErr w:type="spellStart"/>
      <w:proofErr w:type="gramStart"/>
      <w:r w:rsidRPr="006760BA">
        <w:rPr>
          <w:rFonts w:ascii="Times New Roman" w:eastAsia="Times New Roman" w:hAnsi="Times New Roman" w:cs="Times New Roman"/>
          <w:sz w:val="20"/>
          <w:szCs w:val="20"/>
        </w:rPr>
        <w:t>getfacl</w:t>
      </w:r>
      <w:proofErr w:type="spellEnd"/>
      <w:proofErr w:type="gramEnd"/>
      <w:r w:rsidRPr="006760BA">
        <w:rPr>
          <w:rFonts w:ascii="Times New Roman" w:eastAsia="Times New Roman" w:hAnsi="Times New Roman" w:cs="Times New Roman"/>
          <w:sz w:val="20"/>
          <w:szCs w:val="20"/>
        </w:rPr>
        <w:t xml:space="preserve"> filename</w:t>
      </w:r>
    </w:p>
    <w:p w:rsidR="00CF06D9" w:rsidRPr="006760BA" w:rsidRDefault="00CF06D9" w:rsidP="00CF06D9">
      <w:pPr>
        <w:spacing w:after="0" w:line="240" w:lineRule="auto"/>
        <w:textAlignment w:val="baseline"/>
        <w:rPr>
          <w:rFonts w:ascii="Times New Roman" w:eastAsia="Times New Roman" w:hAnsi="Times New Roman" w:cs="Times New Roman"/>
          <w:sz w:val="20"/>
          <w:szCs w:val="20"/>
        </w:rPr>
      </w:pPr>
      <w:r w:rsidRPr="006760BA">
        <w:rPr>
          <w:rFonts w:ascii="Times New Roman" w:eastAsia="Times New Roman" w:hAnsi="Times New Roman" w:cs="Times New Roman"/>
          <w:sz w:val="20"/>
          <w:szCs w:val="20"/>
        </w:rPr>
        <w:lastRenderedPageBreak/>
        <w:t>Observe the difference between output of </w:t>
      </w:r>
      <w:proofErr w:type="spellStart"/>
      <w:r w:rsidRPr="006760BA">
        <w:rPr>
          <w:rFonts w:ascii="Times New Roman" w:eastAsia="Times New Roman" w:hAnsi="Times New Roman" w:cs="Times New Roman"/>
          <w:b/>
          <w:bCs/>
          <w:sz w:val="20"/>
          <w:szCs w:val="20"/>
          <w:bdr w:val="none" w:sz="0" w:space="0" w:color="auto" w:frame="1"/>
        </w:rPr>
        <w:t>getfacl</w:t>
      </w:r>
      <w:proofErr w:type="spellEnd"/>
      <w:r w:rsidRPr="006760BA">
        <w:rPr>
          <w:rFonts w:ascii="Times New Roman" w:eastAsia="Times New Roman" w:hAnsi="Times New Roman" w:cs="Times New Roman"/>
          <w:sz w:val="20"/>
          <w:szCs w:val="20"/>
        </w:rPr>
        <w:t> command before and after setting up ACL permissions using </w:t>
      </w:r>
      <w:proofErr w:type="spellStart"/>
      <w:r w:rsidRPr="006760BA">
        <w:rPr>
          <w:rFonts w:ascii="Times New Roman" w:eastAsia="Times New Roman" w:hAnsi="Times New Roman" w:cs="Times New Roman"/>
          <w:b/>
          <w:bCs/>
          <w:sz w:val="20"/>
          <w:szCs w:val="20"/>
          <w:bdr w:val="none" w:sz="0" w:space="0" w:color="auto" w:frame="1"/>
        </w:rPr>
        <w:t>setfacl</w:t>
      </w:r>
      <w:proofErr w:type="spellEnd"/>
      <w:r w:rsidRPr="006760BA">
        <w:rPr>
          <w:rFonts w:ascii="Times New Roman" w:eastAsia="Times New Roman" w:hAnsi="Times New Roman" w:cs="Times New Roman"/>
          <w:sz w:val="20"/>
          <w:szCs w:val="20"/>
        </w:rPr>
        <w:t> command.</w:t>
      </w:r>
      <w:r w:rsidRPr="006760BA">
        <w:rPr>
          <w:rFonts w:ascii="Times New Roman" w:eastAsia="Times New Roman" w:hAnsi="Times New Roman" w:cs="Times New Roman"/>
          <w:sz w:val="20"/>
          <w:szCs w:val="20"/>
        </w:rPr>
        <w:br/>
        <w:t xml:space="preserve">There is one extra line added for user </w:t>
      </w:r>
      <w:proofErr w:type="spellStart"/>
      <w:r w:rsidRPr="006760BA">
        <w:rPr>
          <w:rFonts w:ascii="Times New Roman" w:eastAsia="Times New Roman" w:hAnsi="Times New Roman" w:cs="Times New Roman"/>
          <w:sz w:val="20"/>
          <w:szCs w:val="20"/>
        </w:rPr>
        <w:t>mandeep</w:t>
      </w:r>
      <w:proofErr w:type="spellEnd"/>
      <w:r w:rsidRPr="006760BA">
        <w:rPr>
          <w:rFonts w:ascii="Times New Roman" w:eastAsia="Times New Roman" w:hAnsi="Times New Roman" w:cs="Times New Roman"/>
          <w:sz w:val="20"/>
          <w:szCs w:val="20"/>
        </w:rPr>
        <w:t xml:space="preserve"> which is highlighted in image above.</w:t>
      </w:r>
    </w:p>
    <w:p w:rsidR="00CF06D9" w:rsidRPr="006760BA" w:rsidRDefault="00CF06D9" w:rsidP="00CF06D9">
      <w:pPr>
        <w:spacing w:after="150" w:line="240" w:lineRule="auto"/>
        <w:textAlignment w:val="baseline"/>
        <w:rPr>
          <w:rFonts w:ascii="Times New Roman" w:eastAsia="Times New Roman" w:hAnsi="Times New Roman" w:cs="Times New Roman"/>
          <w:sz w:val="20"/>
          <w:szCs w:val="20"/>
        </w:rPr>
      </w:pPr>
      <w:r w:rsidRPr="006760BA">
        <w:rPr>
          <w:rFonts w:ascii="Times New Roman" w:eastAsia="Times New Roman" w:hAnsi="Times New Roman" w:cs="Times New Roman"/>
          <w:sz w:val="20"/>
          <w:szCs w:val="20"/>
        </w:rPr>
        <w:t>Output:</w:t>
      </w:r>
    </w:p>
    <w:p w:rsidR="00CF06D9" w:rsidRPr="006760BA" w:rsidRDefault="00CF06D9" w:rsidP="00CF06D9">
      <w:pPr>
        <w:spacing w:after="0" w:line="285" w:lineRule="atLeast"/>
        <w:jc w:val="both"/>
        <w:textAlignment w:val="baseline"/>
        <w:rPr>
          <w:rFonts w:ascii="Times New Roman" w:eastAsia="Times New Roman" w:hAnsi="Times New Roman" w:cs="Times New Roman"/>
          <w:sz w:val="20"/>
          <w:szCs w:val="20"/>
        </w:rPr>
      </w:pPr>
      <w:r w:rsidRPr="006760BA">
        <w:rPr>
          <w:rFonts w:ascii="Times New Roman" w:eastAsia="Times New Roman" w:hAnsi="Times New Roman" w:cs="Times New Roman"/>
          <w:noProof/>
          <w:color w:val="EC4E20"/>
          <w:sz w:val="20"/>
          <w:szCs w:val="20"/>
          <w:bdr w:val="none" w:sz="0" w:space="0" w:color="auto" w:frame="1"/>
        </w:rPr>
        <w:drawing>
          <wp:inline distT="0" distB="0" distL="0" distR="0">
            <wp:extent cx="13011150" cy="7315200"/>
            <wp:effectExtent l="0" t="0" r="0" b="0"/>
            <wp:docPr id="4" name="Picture 4" descr="https://cdncontribute.geeksforgeeks.org/wp-content/uploads/acl2.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contribute.geeksforgeeks.org/wp-content/uploads/acl2.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011150" cy="7315200"/>
                    </a:xfrm>
                    <a:prstGeom prst="rect">
                      <a:avLst/>
                    </a:prstGeom>
                    <a:noFill/>
                    <a:ln>
                      <a:noFill/>
                    </a:ln>
                  </pic:spPr>
                </pic:pic>
              </a:graphicData>
            </a:graphic>
          </wp:inline>
        </w:drawing>
      </w:r>
    </w:p>
    <w:p w:rsidR="00CF06D9" w:rsidRPr="006760BA" w:rsidRDefault="00CF06D9" w:rsidP="00CF06D9">
      <w:pPr>
        <w:spacing w:after="150" w:line="480" w:lineRule="auto"/>
        <w:textAlignment w:val="baseline"/>
        <w:rPr>
          <w:rFonts w:ascii="Times New Roman" w:eastAsia="Times New Roman" w:hAnsi="Times New Roman" w:cs="Times New Roman"/>
          <w:i/>
          <w:iCs/>
          <w:color w:val="666666"/>
          <w:sz w:val="20"/>
          <w:szCs w:val="20"/>
        </w:rPr>
      </w:pPr>
      <w:proofErr w:type="gramStart"/>
      <w:r w:rsidRPr="006760BA">
        <w:rPr>
          <w:rFonts w:ascii="Times New Roman" w:eastAsia="Times New Roman" w:hAnsi="Times New Roman" w:cs="Times New Roman"/>
          <w:i/>
          <w:iCs/>
          <w:color w:val="666666"/>
          <w:sz w:val="20"/>
          <w:szCs w:val="20"/>
        </w:rPr>
        <w:t>change</w:t>
      </w:r>
      <w:proofErr w:type="gramEnd"/>
      <w:r w:rsidRPr="006760BA">
        <w:rPr>
          <w:rFonts w:ascii="Times New Roman" w:eastAsia="Times New Roman" w:hAnsi="Times New Roman" w:cs="Times New Roman"/>
          <w:i/>
          <w:iCs/>
          <w:color w:val="666666"/>
          <w:sz w:val="20"/>
          <w:szCs w:val="20"/>
        </w:rPr>
        <w:t xml:space="preserve"> permissions</w:t>
      </w:r>
    </w:p>
    <w:p w:rsidR="00CF06D9" w:rsidRPr="006760BA" w:rsidRDefault="00CF06D9" w:rsidP="00CF06D9">
      <w:pPr>
        <w:spacing w:after="0" w:line="240" w:lineRule="auto"/>
        <w:textAlignment w:val="baseline"/>
        <w:rPr>
          <w:rFonts w:ascii="Times New Roman" w:eastAsia="Times New Roman" w:hAnsi="Times New Roman" w:cs="Times New Roman"/>
          <w:sz w:val="20"/>
          <w:szCs w:val="20"/>
        </w:rPr>
      </w:pPr>
      <w:r w:rsidRPr="006760BA">
        <w:rPr>
          <w:rFonts w:ascii="Times New Roman" w:eastAsia="Times New Roman" w:hAnsi="Times New Roman" w:cs="Times New Roman"/>
          <w:sz w:val="20"/>
          <w:szCs w:val="20"/>
        </w:rPr>
        <w:lastRenderedPageBreak/>
        <w:t>The above command change permissions from </w:t>
      </w:r>
      <w:proofErr w:type="spellStart"/>
      <w:r w:rsidRPr="006760BA">
        <w:rPr>
          <w:rFonts w:ascii="Times New Roman" w:eastAsia="Times New Roman" w:hAnsi="Times New Roman" w:cs="Times New Roman"/>
          <w:b/>
          <w:bCs/>
          <w:sz w:val="20"/>
          <w:szCs w:val="20"/>
          <w:bdr w:val="none" w:sz="0" w:space="0" w:color="auto" w:frame="1"/>
        </w:rPr>
        <w:t>rwx</w:t>
      </w:r>
      <w:proofErr w:type="spellEnd"/>
      <w:r w:rsidRPr="006760BA">
        <w:rPr>
          <w:rFonts w:ascii="Times New Roman" w:eastAsia="Times New Roman" w:hAnsi="Times New Roman" w:cs="Times New Roman"/>
          <w:sz w:val="20"/>
          <w:szCs w:val="20"/>
        </w:rPr>
        <w:t> to </w:t>
      </w:r>
      <w:r w:rsidRPr="006760BA">
        <w:rPr>
          <w:rFonts w:ascii="Times New Roman" w:eastAsia="Times New Roman" w:hAnsi="Times New Roman" w:cs="Times New Roman"/>
          <w:b/>
          <w:bCs/>
          <w:sz w:val="20"/>
          <w:szCs w:val="20"/>
          <w:bdr w:val="none" w:sz="0" w:space="0" w:color="auto" w:frame="1"/>
        </w:rPr>
        <w:t>r-x</w:t>
      </w:r>
    </w:p>
    <w:p w:rsidR="00CF06D9" w:rsidRPr="006760BA" w:rsidRDefault="00CF06D9" w:rsidP="00CF06D9">
      <w:pPr>
        <w:spacing w:after="0" w:line="240" w:lineRule="auto"/>
        <w:textAlignment w:val="baseline"/>
        <w:rPr>
          <w:rFonts w:ascii="Times New Roman" w:eastAsia="Times New Roman" w:hAnsi="Times New Roman" w:cs="Times New Roman"/>
          <w:sz w:val="20"/>
          <w:szCs w:val="20"/>
        </w:rPr>
      </w:pPr>
      <w:proofErr w:type="gramStart"/>
      <w:r w:rsidRPr="006760BA">
        <w:rPr>
          <w:rFonts w:ascii="Times New Roman" w:eastAsia="Times New Roman" w:hAnsi="Times New Roman" w:cs="Times New Roman"/>
          <w:b/>
          <w:bCs/>
          <w:sz w:val="20"/>
          <w:szCs w:val="20"/>
          <w:bdr w:val="none" w:sz="0" w:space="0" w:color="auto" w:frame="1"/>
        </w:rPr>
        <w:t>Remove ACL :</w:t>
      </w:r>
      <w:proofErr w:type="gramEnd"/>
      <w:r w:rsidRPr="006760BA">
        <w:rPr>
          <w:rFonts w:ascii="Times New Roman" w:eastAsia="Times New Roman" w:hAnsi="Times New Roman" w:cs="Times New Roman"/>
          <w:sz w:val="20"/>
          <w:szCs w:val="20"/>
        </w:rPr>
        <w:br/>
        <w:t xml:space="preserve">If you want to remove the set ACL permissions, use </w:t>
      </w:r>
      <w:proofErr w:type="spellStart"/>
      <w:r w:rsidRPr="006760BA">
        <w:rPr>
          <w:rFonts w:ascii="Times New Roman" w:eastAsia="Times New Roman" w:hAnsi="Times New Roman" w:cs="Times New Roman"/>
          <w:sz w:val="20"/>
          <w:szCs w:val="20"/>
        </w:rPr>
        <w:t>setfacl</w:t>
      </w:r>
      <w:proofErr w:type="spellEnd"/>
      <w:r w:rsidRPr="006760BA">
        <w:rPr>
          <w:rFonts w:ascii="Times New Roman" w:eastAsia="Times New Roman" w:hAnsi="Times New Roman" w:cs="Times New Roman"/>
          <w:sz w:val="20"/>
          <w:szCs w:val="20"/>
        </w:rPr>
        <w:t xml:space="preserve"> command with -b option.</w:t>
      </w:r>
      <w:r w:rsidRPr="006760BA">
        <w:rPr>
          <w:rFonts w:ascii="Times New Roman" w:eastAsia="Times New Roman" w:hAnsi="Times New Roman" w:cs="Times New Roman"/>
          <w:sz w:val="20"/>
          <w:szCs w:val="20"/>
        </w:rPr>
        <w:br/>
        <w:t xml:space="preserve">For </w:t>
      </w:r>
      <w:proofErr w:type="gramStart"/>
      <w:r w:rsidRPr="006760BA">
        <w:rPr>
          <w:rFonts w:ascii="Times New Roman" w:eastAsia="Times New Roman" w:hAnsi="Times New Roman" w:cs="Times New Roman"/>
          <w:sz w:val="20"/>
          <w:szCs w:val="20"/>
        </w:rPr>
        <w:t>example :</w:t>
      </w:r>
      <w:proofErr w:type="gramEnd"/>
    </w:p>
    <w:p w:rsidR="00CF06D9" w:rsidRPr="006760BA" w:rsidRDefault="00CF06D9" w:rsidP="00CF06D9">
      <w:pPr>
        <w:spacing w:after="0" w:line="285" w:lineRule="atLeast"/>
        <w:jc w:val="both"/>
        <w:textAlignment w:val="baseline"/>
        <w:rPr>
          <w:rFonts w:ascii="Times New Roman" w:eastAsia="Times New Roman" w:hAnsi="Times New Roman" w:cs="Times New Roman"/>
          <w:sz w:val="20"/>
          <w:szCs w:val="20"/>
        </w:rPr>
      </w:pPr>
      <w:r w:rsidRPr="006760BA">
        <w:rPr>
          <w:rFonts w:ascii="Times New Roman" w:eastAsia="Times New Roman" w:hAnsi="Times New Roman" w:cs="Times New Roman"/>
          <w:noProof/>
          <w:color w:val="EC4E20"/>
          <w:sz w:val="20"/>
          <w:szCs w:val="20"/>
          <w:bdr w:val="none" w:sz="0" w:space="0" w:color="auto" w:frame="1"/>
        </w:rPr>
        <w:drawing>
          <wp:inline distT="0" distB="0" distL="0" distR="0">
            <wp:extent cx="13011150" cy="7315200"/>
            <wp:effectExtent l="0" t="0" r="0" b="0"/>
            <wp:docPr id="3" name="Picture 3" descr="https://cdncontribute.geeksforgeeks.org/wp-content/uploads/acl3.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contribute.geeksforgeeks.org/wp-content/uploads/acl3.png">
                      <a:hlinkClick r:id="rId9"/>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011150" cy="7315200"/>
                    </a:xfrm>
                    <a:prstGeom prst="rect">
                      <a:avLst/>
                    </a:prstGeom>
                    <a:noFill/>
                    <a:ln>
                      <a:noFill/>
                    </a:ln>
                  </pic:spPr>
                </pic:pic>
              </a:graphicData>
            </a:graphic>
          </wp:inline>
        </w:drawing>
      </w:r>
    </w:p>
    <w:p w:rsidR="00CF06D9" w:rsidRPr="006760BA" w:rsidRDefault="00CF06D9" w:rsidP="00CF06D9">
      <w:pPr>
        <w:spacing w:after="150" w:line="480" w:lineRule="auto"/>
        <w:textAlignment w:val="baseline"/>
        <w:rPr>
          <w:rFonts w:ascii="Times New Roman" w:eastAsia="Times New Roman" w:hAnsi="Times New Roman" w:cs="Times New Roman"/>
          <w:i/>
          <w:iCs/>
          <w:color w:val="666666"/>
          <w:sz w:val="20"/>
          <w:szCs w:val="20"/>
        </w:rPr>
      </w:pPr>
      <w:proofErr w:type="gramStart"/>
      <w:r w:rsidRPr="006760BA">
        <w:rPr>
          <w:rFonts w:ascii="Times New Roman" w:eastAsia="Times New Roman" w:hAnsi="Times New Roman" w:cs="Times New Roman"/>
          <w:i/>
          <w:iCs/>
          <w:color w:val="666666"/>
          <w:sz w:val="20"/>
          <w:szCs w:val="20"/>
        </w:rPr>
        <w:t>remove</w:t>
      </w:r>
      <w:proofErr w:type="gramEnd"/>
      <w:r w:rsidRPr="006760BA">
        <w:rPr>
          <w:rFonts w:ascii="Times New Roman" w:eastAsia="Times New Roman" w:hAnsi="Times New Roman" w:cs="Times New Roman"/>
          <w:i/>
          <w:iCs/>
          <w:color w:val="666666"/>
          <w:sz w:val="20"/>
          <w:szCs w:val="20"/>
        </w:rPr>
        <w:t xml:space="preserve"> set permissions</w:t>
      </w:r>
    </w:p>
    <w:p w:rsidR="00CF06D9" w:rsidRPr="006760BA" w:rsidRDefault="00CF06D9" w:rsidP="00CF06D9">
      <w:pPr>
        <w:spacing w:after="150" w:line="240" w:lineRule="auto"/>
        <w:textAlignment w:val="baseline"/>
        <w:rPr>
          <w:rFonts w:ascii="Times New Roman" w:eastAsia="Times New Roman" w:hAnsi="Times New Roman" w:cs="Times New Roman"/>
          <w:sz w:val="20"/>
          <w:szCs w:val="20"/>
        </w:rPr>
      </w:pPr>
      <w:r w:rsidRPr="006760BA">
        <w:rPr>
          <w:rFonts w:ascii="Times New Roman" w:eastAsia="Times New Roman" w:hAnsi="Times New Roman" w:cs="Times New Roman"/>
          <w:sz w:val="20"/>
          <w:szCs w:val="20"/>
        </w:rPr>
        <w:lastRenderedPageBreak/>
        <w:t xml:space="preserve">If you compare output of </w:t>
      </w:r>
      <w:proofErr w:type="spellStart"/>
      <w:r w:rsidRPr="006760BA">
        <w:rPr>
          <w:rFonts w:ascii="Times New Roman" w:eastAsia="Times New Roman" w:hAnsi="Times New Roman" w:cs="Times New Roman"/>
          <w:sz w:val="20"/>
          <w:szCs w:val="20"/>
        </w:rPr>
        <w:t>getfacl</w:t>
      </w:r>
      <w:proofErr w:type="spellEnd"/>
      <w:r w:rsidRPr="006760BA">
        <w:rPr>
          <w:rFonts w:ascii="Times New Roman" w:eastAsia="Times New Roman" w:hAnsi="Times New Roman" w:cs="Times New Roman"/>
          <w:sz w:val="20"/>
          <w:szCs w:val="20"/>
        </w:rPr>
        <w:t xml:space="preserve"> command before and after using </w:t>
      </w:r>
      <w:proofErr w:type="spellStart"/>
      <w:r w:rsidRPr="006760BA">
        <w:rPr>
          <w:rFonts w:ascii="Times New Roman" w:eastAsia="Times New Roman" w:hAnsi="Times New Roman" w:cs="Times New Roman"/>
          <w:sz w:val="20"/>
          <w:szCs w:val="20"/>
        </w:rPr>
        <w:t>setfacl</w:t>
      </w:r>
      <w:proofErr w:type="spellEnd"/>
      <w:r w:rsidRPr="006760BA">
        <w:rPr>
          <w:rFonts w:ascii="Times New Roman" w:eastAsia="Times New Roman" w:hAnsi="Times New Roman" w:cs="Times New Roman"/>
          <w:sz w:val="20"/>
          <w:szCs w:val="20"/>
        </w:rPr>
        <w:t xml:space="preserve"> command with -b option, you can observe that there is no particular entry for user </w:t>
      </w:r>
      <w:proofErr w:type="spellStart"/>
      <w:r w:rsidRPr="006760BA">
        <w:rPr>
          <w:rFonts w:ascii="Times New Roman" w:eastAsia="Times New Roman" w:hAnsi="Times New Roman" w:cs="Times New Roman"/>
          <w:sz w:val="20"/>
          <w:szCs w:val="20"/>
        </w:rPr>
        <w:t>mandeep</w:t>
      </w:r>
      <w:proofErr w:type="spellEnd"/>
      <w:r w:rsidRPr="006760BA">
        <w:rPr>
          <w:rFonts w:ascii="Times New Roman" w:eastAsia="Times New Roman" w:hAnsi="Times New Roman" w:cs="Times New Roman"/>
          <w:sz w:val="20"/>
          <w:szCs w:val="20"/>
        </w:rPr>
        <w:t xml:space="preserve"> in later output.</w:t>
      </w:r>
    </w:p>
    <w:p w:rsidR="00CF06D9" w:rsidRPr="006760BA" w:rsidRDefault="00CF06D9" w:rsidP="00CF06D9">
      <w:pPr>
        <w:spacing w:after="150" w:line="240" w:lineRule="auto"/>
        <w:textAlignment w:val="baseline"/>
        <w:rPr>
          <w:rFonts w:ascii="Times New Roman" w:eastAsia="Times New Roman" w:hAnsi="Times New Roman" w:cs="Times New Roman"/>
          <w:sz w:val="20"/>
          <w:szCs w:val="20"/>
        </w:rPr>
      </w:pPr>
      <w:r w:rsidRPr="006760BA">
        <w:rPr>
          <w:rFonts w:ascii="Times New Roman" w:eastAsia="Times New Roman" w:hAnsi="Times New Roman" w:cs="Times New Roman"/>
          <w:sz w:val="20"/>
          <w:szCs w:val="20"/>
        </w:rPr>
        <w:t xml:space="preserve">You can also check if there are any extra </w:t>
      </w:r>
      <w:proofErr w:type="gramStart"/>
      <w:r w:rsidRPr="006760BA">
        <w:rPr>
          <w:rFonts w:ascii="Times New Roman" w:eastAsia="Times New Roman" w:hAnsi="Times New Roman" w:cs="Times New Roman"/>
          <w:sz w:val="20"/>
          <w:szCs w:val="20"/>
        </w:rPr>
        <w:t>permissions</w:t>
      </w:r>
      <w:proofErr w:type="gramEnd"/>
      <w:r w:rsidRPr="006760BA">
        <w:rPr>
          <w:rFonts w:ascii="Times New Roman" w:eastAsia="Times New Roman" w:hAnsi="Times New Roman" w:cs="Times New Roman"/>
          <w:sz w:val="20"/>
          <w:szCs w:val="20"/>
        </w:rPr>
        <w:t xml:space="preserve"> set through ACL using </w:t>
      </w:r>
      <w:proofErr w:type="spellStart"/>
      <w:r w:rsidRPr="006760BA">
        <w:rPr>
          <w:rFonts w:ascii="Times New Roman" w:eastAsia="Times New Roman" w:hAnsi="Times New Roman" w:cs="Times New Roman"/>
          <w:sz w:val="20"/>
          <w:szCs w:val="20"/>
        </w:rPr>
        <w:t>ls</w:t>
      </w:r>
      <w:proofErr w:type="spellEnd"/>
      <w:r w:rsidRPr="006760BA">
        <w:rPr>
          <w:rFonts w:ascii="Times New Roman" w:eastAsia="Times New Roman" w:hAnsi="Times New Roman" w:cs="Times New Roman"/>
          <w:sz w:val="20"/>
          <w:szCs w:val="20"/>
        </w:rPr>
        <w:t xml:space="preserve"> command.</w:t>
      </w:r>
    </w:p>
    <w:p w:rsidR="00CF06D9" w:rsidRPr="006760BA" w:rsidRDefault="00CF06D9" w:rsidP="00CF06D9">
      <w:pPr>
        <w:spacing w:after="0" w:line="285" w:lineRule="atLeast"/>
        <w:jc w:val="both"/>
        <w:textAlignment w:val="baseline"/>
        <w:rPr>
          <w:rFonts w:ascii="Times New Roman" w:eastAsia="Times New Roman" w:hAnsi="Times New Roman" w:cs="Times New Roman"/>
          <w:sz w:val="20"/>
          <w:szCs w:val="20"/>
        </w:rPr>
      </w:pPr>
      <w:r w:rsidRPr="006760BA">
        <w:rPr>
          <w:rFonts w:ascii="Times New Roman" w:eastAsia="Times New Roman" w:hAnsi="Times New Roman" w:cs="Times New Roman"/>
          <w:noProof/>
          <w:color w:val="EC4E20"/>
          <w:sz w:val="20"/>
          <w:szCs w:val="20"/>
          <w:bdr w:val="none" w:sz="0" w:space="0" w:color="auto" w:frame="1"/>
        </w:rPr>
        <w:drawing>
          <wp:inline distT="0" distB="0" distL="0" distR="0">
            <wp:extent cx="13011150" cy="7315200"/>
            <wp:effectExtent l="0" t="0" r="0" b="0"/>
            <wp:docPr id="2" name="Picture 2" descr="https://cdncontribute.geeksforgeeks.org/wp-content/uploads/acl4.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contribute.geeksforgeeks.org/wp-content/uploads/acl4.png">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011150" cy="7315200"/>
                    </a:xfrm>
                    <a:prstGeom prst="rect">
                      <a:avLst/>
                    </a:prstGeom>
                    <a:noFill/>
                    <a:ln>
                      <a:noFill/>
                    </a:ln>
                  </pic:spPr>
                </pic:pic>
              </a:graphicData>
            </a:graphic>
          </wp:inline>
        </w:drawing>
      </w:r>
    </w:p>
    <w:p w:rsidR="00CF06D9" w:rsidRPr="006760BA" w:rsidRDefault="00CF06D9" w:rsidP="00CF06D9">
      <w:pPr>
        <w:spacing w:after="150" w:line="480" w:lineRule="auto"/>
        <w:textAlignment w:val="baseline"/>
        <w:rPr>
          <w:rFonts w:ascii="Times New Roman" w:eastAsia="Times New Roman" w:hAnsi="Times New Roman" w:cs="Times New Roman"/>
          <w:i/>
          <w:iCs/>
          <w:color w:val="666666"/>
          <w:sz w:val="20"/>
          <w:szCs w:val="20"/>
        </w:rPr>
      </w:pPr>
      <w:proofErr w:type="gramStart"/>
      <w:r w:rsidRPr="006760BA">
        <w:rPr>
          <w:rFonts w:ascii="Times New Roman" w:eastAsia="Times New Roman" w:hAnsi="Times New Roman" w:cs="Times New Roman"/>
          <w:i/>
          <w:iCs/>
          <w:color w:val="666666"/>
          <w:sz w:val="20"/>
          <w:szCs w:val="20"/>
        </w:rPr>
        <w:t>check</w:t>
      </w:r>
      <w:proofErr w:type="gramEnd"/>
      <w:r w:rsidRPr="006760BA">
        <w:rPr>
          <w:rFonts w:ascii="Times New Roman" w:eastAsia="Times New Roman" w:hAnsi="Times New Roman" w:cs="Times New Roman"/>
          <w:i/>
          <w:iCs/>
          <w:color w:val="666666"/>
          <w:sz w:val="20"/>
          <w:szCs w:val="20"/>
        </w:rPr>
        <w:t xml:space="preserve"> set </w:t>
      </w:r>
      <w:proofErr w:type="spellStart"/>
      <w:r w:rsidRPr="006760BA">
        <w:rPr>
          <w:rFonts w:ascii="Times New Roman" w:eastAsia="Times New Roman" w:hAnsi="Times New Roman" w:cs="Times New Roman"/>
          <w:i/>
          <w:iCs/>
          <w:color w:val="666666"/>
          <w:sz w:val="20"/>
          <w:szCs w:val="20"/>
        </w:rPr>
        <w:t>acl</w:t>
      </w:r>
      <w:proofErr w:type="spellEnd"/>
      <w:r w:rsidRPr="006760BA">
        <w:rPr>
          <w:rFonts w:ascii="Times New Roman" w:eastAsia="Times New Roman" w:hAnsi="Times New Roman" w:cs="Times New Roman"/>
          <w:i/>
          <w:iCs/>
          <w:color w:val="666666"/>
          <w:sz w:val="20"/>
          <w:szCs w:val="20"/>
        </w:rPr>
        <w:t xml:space="preserve"> with </w:t>
      </w:r>
      <w:proofErr w:type="spellStart"/>
      <w:r w:rsidRPr="006760BA">
        <w:rPr>
          <w:rFonts w:ascii="Times New Roman" w:eastAsia="Times New Roman" w:hAnsi="Times New Roman" w:cs="Times New Roman"/>
          <w:i/>
          <w:iCs/>
          <w:color w:val="666666"/>
          <w:sz w:val="20"/>
          <w:szCs w:val="20"/>
        </w:rPr>
        <w:t>ls</w:t>
      </w:r>
      <w:proofErr w:type="spellEnd"/>
    </w:p>
    <w:p w:rsidR="00CF06D9" w:rsidRPr="006760BA" w:rsidRDefault="00CF06D9" w:rsidP="00CF06D9">
      <w:pPr>
        <w:spacing w:after="0" w:line="240" w:lineRule="auto"/>
        <w:textAlignment w:val="baseline"/>
        <w:rPr>
          <w:rFonts w:ascii="Times New Roman" w:eastAsia="Times New Roman" w:hAnsi="Times New Roman" w:cs="Times New Roman"/>
          <w:sz w:val="20"/>
          <w:szCs w:val="20"/>
        </w:rPr>
      </w:pPr>
      <w:r w:rsidRPr="006760BA">
        <w:rPr>
          <w:rFonts w:ascii="Times New Roman" w:eastAsia="Times New Roman" w:hAnsi="Times New Roman" w:cs="Times New Roman"/>
          <w:sz w:val="20"/>
          <w:szCs w:val="20"/>
        </w:rPr>
        <w:lastRenderedPageBreak/>
        <w:t>Observe the first command output in image, there is extra “+” sign after the permissions like </w:t>
      </w:r>
      <w:r w:rsidRPr="006760BA">
        <w:rPr>
          <w:rFonts w:ascii="Times New Roman" w:eastAsia="Times New Roman" w:hAnsi="Times New Roman" w:cs="Times New Roman"/>
          <w:b/>
          <w:bCs/>
          <w:sz w:val="20"/>
          <w:szCs w:val="20"/>
          <w:bdr w:val="none" w:sz="0" w:space="0" w:color="auto" w:frame="1"/>
        </w:rPr>
        <w:t>-</w:t>
      </w:r>
      <w:proofErr w:type="spellStart"/>
      <w:r w:rsidRPr="006760BA">
        <w:rPr>
          <w:rFonts w:ascii="Times New Roman" w:eastAsia="Times New Roman" w:hAnsi="Times New Roman" w:cs="Times New Roman"/>
          <w:b/>
          <w:bCs/>
          <w:sz w:val="20"/>
          <w:szCs w:val="20"/>
          <w:bdr w:val="none" w:sz="0" w:space="0" w:color="auto" w:frame="1"/>
        </w:rPr>
        <w:t>rw-rwxr</w:t>
      </w:r>
      <w:proofErr w:type="spellEnd"/>
      <w:r w:rsidRPr="006760BA">
        <w:rPr>
          <w:rFonts w:ascii="Times New Roman" w:eastAsia="Times New Roman" w:hAnsi="Times New Roman" w:cs="Times New Roman"/>
          <w:b/>
          <w:bCs/>
          <w:sz w:val="20"/>
          <w:szCs w:val="20"/>
          <w:bdr w:val="none" w:sz="0" w:space="0" w:color="auto" w:frame="1"/>
        </w:rPr>
        <w:t>–+</w:t>
      </w:r>
      <w:r w:rsidRPr="006760BA">
        <w:rPr>
          <w:rFonts w:ascii="Times New Roman" w:eastAsia="Times New Roman" w:hAnsi="Times New Roman" w:cs="Times New Roman"/>
          <w:sz w:val="20"/>
          <w:szCs w:val="20"/>
        </w:rPr>
        <w:t xml:space="preserve">, this indicates there are extra ACL permissions set which you can check by </w:t>
      </w:r>
      <w:proofErr w:type="spellStart"/>
      <w:r w:rsidRPr="006760BA">
        <w:rPr>
          <w:rFonts w:ascii="Times New Roman" w:eastAsia="Times New Roman" w:hAnsi="Times New Roman" w:cs="Times New Roman"/>
          <w:sz w:val="20"/>
          <w:szCs w:val="20"/>
        </w:rPr>
        <w:t>getfacl</w:t>
      </w:r>
      <w:proofErr w:type="spellEnd"/>
      <w:r w:rsidRPr="006760BA">
        <w:rPr>
          <w:rFonts w:ascii="Times New Roman" w:eastAsia="Times New Roman" w:hAnsi="Times New Roman" w:cs="Times New Roman"/>
          <w:sz w:val="20"/>
          <w:szCs w:val="20"/>
        </w:rPr>
        <w:t xml:space="preserve"> command.</w:t>
      </w:r>
    </w:p>
    <w:p w:rsidR="00CF06D9" w:rsidRPr="006760BA" w:rsidRDefault="00CF06D9" w:rsidP="00CF06D9">
      <w:pPr>
        <w:spacing w:after="0" w:line="240" w:lineRule="auto"/>
        <w:textAlignment w:val="baseline"/>
        <w:rPr>
          <w:rFonts w:ascii="Times New Roman" w:eastAsia="Times New Roman" w:hAnsi="Times New Roman" w:cs="Times New Roman"/>
          <w:sz w:val="20"/>
          <w:szCs w:val="20"/>
        </w:rPr>
      </w:pPr>
      <w:r w:rsidRPr="006760BA">
        <w:rPr>
          <w:rFonts w:ascii="Times New Roman" w:eastAsia="Times New Roman" w:hAnsi="Times New Roman" w:cs="Times New Roman"/>
          <w:b/>
          <w:bCs/>
          <w:sz w:val="20"/>
          <w:szCs w:val="20"/>
          <w:bdr w:val="none" w:sz="0" w:space="0" w:color="auto" w:frame="1"/>
        </w:rPr>
        <w:t xml:space="preserve">Using </w:t>
      </w:r>
      <w:proofErr w:type="gramStart"/>
      <w:r w:rsidRPr="006760BA">
        <w:rPr>
          <w:rFonts w:ascii="Times New Roman" w:eastAsia="Times New Roman" w:hAnsi="Times New Roman" w:cs="Times New Roman"/>
          <w:b/>
          <w:bCs/>
          <w:sz w:val="20"/>
          <w:szCs w:val="20"/>
          <w:bdr w:val="none" w:sz="0" w:space="0" w:color="auto" w:frame="1"/>
        </w:rPr>
        <w:t>Default ACL :</w:t>
      </w:r>
      <w:proofErr w:type="gramEnd"/>
      <w:r w:rsidRPr="006760BA">
        <w:rPr>
          <w:rFonts w:ascii="Times New Roman" w:eastAsia="Times New Roman" w:hAnsi="Times New Roman" w:cs="Times New Roman"/>
          <w:sz w:val="20"/>
          <w:szCs w:val="20"/>
        </w:rPr>
        <w:br/>
        <w:t xml:space="preserve">The default ACL is a specific type of permission assigned to a directory, that doesn’t change the permissions of the directory itself, but makes so that specified ACLs are set by default on all the files created inside of it. Let’s demonstrate </w:t>
      </w:r>
      <w:proofErr w:type="gramStart"/>
      <w:r w:rsidRPr="006760BA">
        <w:rPr>
          <w:rFonts w:ascii="Times New Roman" w:eastAsia="Times New Roman" w:hAnsi="Times New Roman" w:cs="Times New Roman"/>
          <w:sz w:val="20"/>
          <w:szCs w:val="20"/>
        </w:rPr>
        <w:t>it :</w:t>
      </w:r>
      <w:proofErr w:type="gramEnd"/>
      <w:r w:rsidRPr="006760BA">
        <w:rPr>
          <w:rFonts w:ascii="Times New Roman" w:eastAsia="Times New Roman" w:hAnsi="Times New Roman" w:cs="Times New Roman"/>
          <w:sz w:val="20"/>
          <w:szCs w:val="20"/>
        </w:rPr>
        <w:t xml:space="preserve"> first we are going to create a directory and assign default ACL to it by using the -d option:</w:t>
      </w:r>
    </w:p>
    <w:p w:rsidR="00CF06D9" w:rsidRPr="006760BA" w:rsidRDefault="00CF06D9" w:rsidP="00CF06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ins w:id="1" w:author="Unknown"/>
          <w:rFonts w:ascii="Times New Roman" w:eastAsia="Times New Roman" w:hAnsi="Times New Roman" w:cs="Times New Roman"/>
          <w:sz w:val="20"/>
          <w:szCs w:val="20"/>
        </w:rPr>
      </w:pPr>
      <w:r w:rsidRPr="006760BA">
        <w:rPr>
          <w:rFonts w:ascii="Times New Roman" w:eastAsia="Times New Roman" w:hAnsi="Times New Roman" w:cs="Times New Roman"/>
          <w:sz w:val="20"/>
          <w:szCs w:val="20"/>
        </w:rPr>
        <w:t xml:space="preserve">$ </w:t>
      </w:r>
      <w:proofErr w:type="spellStart"/>
      <w:proofErr w:type="gramStart"/>
      <w:r w:rsidRPr="006760BA">
        <w:rPr>
          <w:rFonts w:ascii="Times New Roman" w:eastAsia="Times New Roman" w:hAnsi="Times New Roman" w:cs="Times New Roman"/>
          <w:sz w:val="20"/>
          <w:szCs w:val="20"/>
        </w:rPr>
        <w:t>mkdir</w:t>
      </w:r>
      <w:proofErr w:type="spellEnd"/>
      <w:proofErr w:type="gramEnd"/>
      <w:r w:rsidRPr="006760BA">
        <w:rPr>
          <w:rFonts w:ascii="Times New Roman" w:eastAsia="Times New Roman" w:hAnsi="Times New Roman" w:cs="Times New Roman"/>
          <w:sz w:val="20"/>
          <w:szCs w:val="20"/>
        </w:rPr>
        <w:t xml:space="preserve"> test &amp;&amp;</w:t>
      </w:r>
      <w:proofErr w:type="spellStart"/>
      <w:r w:rsidRPr="006760BA">
        <w:rPr>
          <w:rFonts w:ascii="Times New Roman" w:eastAsia="Times New Roman" w:hAnsi="Times New Roman" w:cs="Times New Roman"/>
          <w:sz w:val="20"/>
          <w:szCs w:val="20"/>
        </w:rPr>
        <w:t>setfacl</w:t>
      </w:r>
      <w:proofErr w:type="spellEnd"/>
      <w:r w:rsidRPr="006760BA">
        <w:rPr>
          <w:rFonts w:ascii="Times New Roman" w:eastAsia="Times New Roman" w:hAnsi="Times New Roman" w:cs="Times New Roman"/>
          <w:sz w:val="20"/>
          <w:szCs w:val="20"/>
        </w:rPr>
        <w:t xml:space="preserve"> -d -m u:dummy:rw test</w:t>
      </w:r>
      <w:ins w:id="2" w:author="Unknown">
        <w:r w:rsidR="005C2995" w:rsidRPr="006760BA">
          <w:rPr>
            <w:rFonts w:ascii="Times New Roman" w:eastAsia="Times New Roman" w:hAnsi="Times New Roman" w:cs="Times New Roman"/>
            <w:sz w:val="20"/>
            <w:szCs w:val="20"/>
          </w:rPr>
          <w:pict>
            <v:rect id="_x0000_i1025" style="width:0;height:.75pt" o:hralign="center" o:hrstd="t" o:hr="t" fillcolor="#a0a0a0" stroked="f"/>
          </w:pict>
        </w:r>
      </w:ins>
    </w:p>
    <w:p w:rsidR="00E349AF" w:rsidRPr="006760BA" w:rsidRDefault="00E349AF">
      <w:pPr>
        <w:rPr>
          <w:rFonts w:ascii="Times New Roman" w:hAnsi="Times New Roman" w:cs="Times New Roman"/>
          <w:sz w:val="20"/>
          <w:szCs w:val="20"/>
        </w:rPr>
      </w:pPr>
    </w:p>
    <w:sectPr w:rsidR="00E349AF" w:rsidRPr="006760BA" w:rsidSect="005C29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C64953"/>
    <w:multiLevelType w:val="multilevel"/>
    <w:tmpl w:val="8850C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F06D9"/>
    <w:rsid w:val="005C2995"/>
    <w:rsid w:val="006760BA"/>
    <w:rsid w:val="00CF06D9"/>
    <w:rsid w:val="00E349AF"/>
    <w:rsid w:val="00F61D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995"/>
  </w:style>
  <w:style w:type="paragraph" w:styleId="Heading1">
    <w:name w:val="heading 1"/>
    <w:basedOn w:val="Normal"/>
    <w:link w:val="Heading1Char"/>
    <w:uiPriority w:val="9"/>
    <w:qFormat/>
    <w:rsid w:val="00CF06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F06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6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06D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F06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06D9"/>
    <w:rPr>
      <w:b/>
      <w:bCs/>
    </w:rPr>
  </w:style>
  <w:style w:type="paragraph" w:styleId="HTMLPreformatted">
    <w:name w:val="HTML Preformatted"/>
    <w:basedOn w:val="Normal"/>
    <w:link w:val="HTMLPreformattedChar"/>
    <w:uiPriority w:val="99"/>
    <w:semiHidden/>
    <w:unhideWhenUsed/>
    <w:rsid w:val="00C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06D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F06D9"/>
    <w:rPr>
      <w:color w:val="0000FF"/>
      <w:u w:val="single"/>
    </w:rPr>
  </w:style>
  <w:style w:type="paragraph" w:customStyle="1" w:styleId="wp-caption-text">
    <w:name w:val="wp-caption-text"/>
    <w:basedOn w:val="Normal"/>
    <w:rsid w:val="00CF06D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F0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6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F06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F06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6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06D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F06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06D9"/>
    <w:rPr>
      <w:b/>
      <w:bCs/>
    </w:rPr>
  </w:style>
  <w:style w:type="paragraph" w:styleId="HTMLPreformatted">
    <w:name w:val="HTML Preformatted"/>
    <w:basedOn w:val="Normal"/>
    <w:link w:val="HTMLPreformattedChar"/>
    <w:uiPriority w:val="99"/>
    <w:semiHidden/>
    <w:unhideWhenUsed/>
    <w:rsid w:val="00C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06D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F06D9"/>
    <w:rPr>
      <w:color w:val="0000FF"/>
      <w:u w:val="single"/>
    </w:rPr>
  </w:style>
  <w:style w:type="paragraph" w:customStyle="1" w:styleId="wp-caption-text">
    <w:name w:val="wp-caption-text"/>
    <w:basedOn w:val="Normal"/>
    <w:rsid w:val="00CF06D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F0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6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88678086">
      <w:bodyDiv w:val="1"/>
      <w:marLeft w:val="0"/>
      <w:marRight w:val="0"/>
      <w:marTop w:val="0"/>
      <w:marBottom w:val="0"/>
      <w:divBdr>
        <w:top w:val="none" w:sz="0" w:space="0" w:color="auto"/>
        <w:left w:val="none" w:sz="0" w:space="0" w:color="auto"/>
        <w:bottom w:val="none" w:sz="0" w:space="0" w:color="auto"/>
        <w:right w:val="none" w:sz="0" w:space="0" w:color="auto"/>
      </w:divBdr>
      <w:divsChild>
        <w:div w:id="1555265693">
          <w:marLeft w:val="0"/>
          <w:marRight w:val="0"/>
          <w:marTop w:val="0"/>
          <w:marBottom w:val="0"/>
          <w:divBdr>
            <w:top w:val="none" w:sz="0" w:space="0" w:color="auto"/>
            <w:left w:val="none" w:sz="0" w:space="0" w:color="auto"/>
            <w:bottom w:val="none" w:sz="0" w:space="0" w:color="auto"/>
            <w:right w:val="none" w:sz="0" w:space="0" w:color="auto"/>
          </w:divBdr>
        </w:div>
        <w:div w:id="1109857364">
          <w:marLeft w:val="0"/>
          <w:marRight w:val="0"/>
          <w:marTop w:val="0"/>
          <w:marBottom w:val="0"/>
          <w:divBdr>
            <w:top w:val="none" w:sz="0" w:space="0" w:color="auto"/>
            <w:left w:val="none" w:sz="0" w:space="0" w:color="auto"/>
            <w:bottom w:val="none" w:sz="0" w:space="0" w:color="auto"/>
            <w:right w:val="none" w:sz="0" w:space="0" w:color="auto"/>
          </w:divBdr>
        </w:div>
        <w:div w:id="1762138564">
          <w:marLeft w:val="0"/>
          <w:marRight w:val="0"/>
          <w:marTop w:val="0"/>
          <w:marBottom w:val="0"/>
          <w:divBdr>
            <w:top w:val="none" w:sz="0" w:space="0" w:color="auto"/>
            <w:left w:val="none" w:sz="0" w:space="0" w:color="auto"/>
            <w:bottom w:val="none" w:sz="0" w:space="0" w:color="auto"/>
            <w:right w:val="none" w:sz="0" w:space="0" w:color="auto"/>
          </w:divBdr>
        </w:div>
        <w:div w:id="69815015">
          <w:marLeft w:val="0"/>
          <w:marRight w:val="0"/>
          <w:marTop w:val="0"/>
          <w:marBottom w:val="0"/>
          <w:divBdr>
            <w:top w:val="none" w:sz="0" w:space="0" w:color="auto"/>
            <w:left w:val="none" w:sz="0" w:space="0" w:color="auto"/>
            <w:bottom w:val="none" w:sz="0" w:space="0" w:color="auto"/>
            <w:right w:val="none" w:sz="0" w:space="0" w:color="auto"/>
          </w:divBdr>
        </w:div>
        <w:div w:id="144518407">
          <w:marLeft w:val="0"/>
          <w:marRight w:val="0"/>
          <w:marTop w:val="0"/>
          <w:marBottom w:val="0"/>
          <w:divBdr>
            <w:top w:val="none" w:sz="0" w:space="0" w:color="auto"/>
            <w:left w:val="none" w:sz="0" w:space="0" w:color="auto"/>
            <w:bottom w:val="none" w:sz="0" w:space="0" w:color="auto"/>
            <w:right w:val="none" w:sz="0" w:space="0" w:color="auto"/>
          </w:divBdr>
        </w:div>
        <w:div w:id="1948809263">
          <w:marLeft w:val="0"/>
          <w:marRight w:val="0"/>
          <w:marTop w:val="0"/>
          <w:marBottom w:val="0"/>
          <w:divBdr>
            <w:top w:val="none" w:sz="0" w:space="0" w:color="auto"/>
            <w:left w:val="none" w:sz="0" w:space="0" w:color="auto"/>
            <w:bottom w:val="none" w:sz="0" w:space="0" w:color="auto"/>
            <w:right w:val="none" w:sz="0" w:space="0" w:color="auto"/>
          </w:divBdr>
          <w:divsChild>
            <w:div w:id="1124883369">
              <w:marLeft w:val="0"/>
              <w:marRight w:val="0"/>
              <w:marTop w:val="0"/>
              <w:marBottom w:val="0"/>
              <w:divBdr>
                <w:top w:val="none" w:sz="0" w:space="0" w:color="auto"/>
                <w:left w:val="none" w:sz="0" w:space="0" w:color="auto"/>
                <w:bottom w:val="none" w:sz="0" w:space="0" w:color="auto"/>
                <w:right w:val="none" w:sz="0" w:space="0" w:color="auto"/>
              </w:divBdr>
              <w:divsChild>
                <w:div w:id="1979260635">
                  <w:marLeft w:val="0"/>
                  <w:marRight w:val="0"/>
                  <w:marTop w:val="0"/>
                  <w:marBottom w:val="0"/>
                  <w:divBdr>
                    <w:top w:val="none" w:sz="0" w:space="0" w:color="auto"/>
                    <w:left w:val="none" w:sz="0" w:space="0" w:color="auto"/>
                    <w:bottom w:val="none" w:sz="0" w:space="0" w:color="auto"/>
                    <w:right w:val="none" w:sz="0" w:space="0" w:color="auto"/>
                  </w:divBdr>
                </w:div>
                <w:div w:id="151718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80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dncontribute.geeksforgeeks.org/wp-content/uploads/acl2.p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dncontribute.geeksforgeeks.org/wp-content/uploads/acl4.png" TargetMode="External"/><Relationship Id="rId5" Type="http://schemas.openxmlformats.org/officeDocument/2006/relationships/hyperlink" Target="https://cdncontribute.geeksforgeeks.org/wp-content/uploads/acl1.png" TargetMode="Externa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dncontribute.geeksforgeeks.org/wp-content/uploads/acl3.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496</Words>
  <Characters>2829</Characters>
  <Application>Microsoft Office Word</Application>
  <DocSecurity>0</DocSecurity>
  <Lines>23</Lines>
  <Paragraphs>6</Paragraphs>
  <ScaleCrop>false</ScaleCrop>
  <Company/>
  <LinksUpToDate>false</LinksUpToDate>
  <CharactersWithSpaces>3319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gundl</cp:lastModifiedBy>
  <cp:revision>3</cp:revision>
  <dcterms:created xsi:type="dcterms:W3CDTF">2019-07-27T18:42:00Z</dcterms:created>
  <dcterms:modified xsi:type="dcterms:W3CDTF">2022-03-12T04:35:00Z</dcterms:modified>
</cp:coreProperties>
</file>